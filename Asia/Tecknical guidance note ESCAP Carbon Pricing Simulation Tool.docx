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2A94" w14:textId="7F67C1E2" w:rsidR="00B4616B" w:rsidRDefault="00B4616B">
      <w:pPr>
        <w:pStyle w:val="FirstParagraph"/>
      </w:pPr>
    </w:p>
    <w:p w14:paraId="47127880" w14:textId="535FA526" w:rsidR="00A670CF" w:rsidRDefault="00711AED" w:rsidP="00A670CF">
      <w:pPr>
        <w:pStyle w:val="Heading1"/>
      </w:pPr>
      <w:bookmarkStart w:id="0" w:name="Xc21c2c58320b8b2d669c5ca8b80a318762929dc"/>
      <w:r>
        <w:t>How to use</w:t>
      </w:r>
      <w:r w:rsidR="00A670CF">
        <w:t xml:space="preserve"> </w:t>
      </w:r>
      <w:r>
        <w:t xml:space="preserve">ESCAP Carbon Pricing </w:t>
      </w:r>
      <w:r w:rsidR="00A670CF">
        <w:t>Simulation</w:t>
      </w:r>
      <w:ins w:id="1" w:author="ib Hansn" w:date="2021-12-07T19:58:00Z">
        <w:r w:rsidR="00714A41">
          <w:t xml:space="preserve"> </w:t>
        </w:r>
      </w:ins>
      <w:del w:id="2" w:author="ib Hansn" w:date="2021-12-07T19:58:00Z">
        <w:r w:rsidR="00A670CF" w:rsidDel="00714A41">
          <w:delText xml:space="preserve"> </w:delText>
        </w:r>
      </w:del>
      <w:r w:rsidR="00A670CF">
        <w:t>tool</w:t>
      </w:r>
      <w:bookmarkStart w:id="3" w:name="starting"/>
      <w:bookmarkEnd w:id="0"/>
    </w:p>
    <w:p w14:paraId="0D9F70BE" w14:textId="69F715F6" w:rsidR="00B4616B" w:rsidRDefault="00A670CF" w:rsidP="00A670CF">
      <w:pPr>
        <w:pStyle w:val="Heading1"/>
      </w:pPr>
      <w:r>
        <w:t>How to Start</w:t>
      </w:r>
    </w:p>
    <w:bookmarkEnd w:id="3"/>
    <w:p w14:paraId="38B4DA7A" w14:textId="2F5B635E" w:rsidR="00B4616B" w:rsidRDefault="00174404">
      <w:pPr>
        <w:pStyle w:val="FirstParagraph"/>
      </w:pPr>
      <w:ins w:id="4" w:author="ib Hansn" w:date="2021-12-07T18:25:00Z">
        <w:r>
          <w:t>The simulation tool can be access</w:t>
        </w:r>
      </w:ins>
      <w:ins w:id="5" w:author="ib Hansn" w:date="2021-12-07T19:58:00Z">
        <w:r w:rsidR="00714A41">
          <w:t>ed</w:t>
        </w:r>
      </w:ins>
      <w:ins w:id="6" w:author="ib Hansn" w:date="2021-12-07T18:25:00Z">
        <w:r>
          <w:t xml:space="preserve"> by click</w:t>
        </w:r>
      </w:ins>
      <w:ins w:id="7" w:author="ib Hansn" w:date="2021-12-07T19:58:00Z">
        <w:r w:rsidR="00714A41">
          <w:t>ing</w:t>
        </w:r>
      </w:ins>
      <w:ins w:id="8" w:author="ib Hansn" w:date="2021-12-07T18:25:00Z">
        <w:r>
          <w:t xml:space="preserve"> </w:t>
        </w:r>
      </w:ins>
      <w:del w:id="9" w:author="ib Hansn" w:date="2021-12-07T18:25:00Z">
        <w:r w:rsidR="00711AED" w:rsidDel="00174404">
          <w:delText xml:space="preserve">The tool is started by this </w:delText>
        </w:r>
      </w:del>
      <w:r w:rsidR="00361DDC">
        <w:fldChar w:fldCharType="begin"/>
      </w:r>
      <w:ins w:id="10" w:author="ib Hansn" w:date="2021-12-07T18:25:00Z">
        <w:r>
          <w:instrText xml:space="preserve">HYPERLINK "https://mybinder.org/v2/gh/IbHansen/UNESCAP-Asia/HEAD?urlpath=tree/Asia/Carbon%20tax%20experiments%20singel%20country.ipynb" \h </w:instrText>
        </w:r>
      </w:ins>
      <w:del w:id="11" w:author="ib Hansn" w:date="2021-12-07T18:25:00Z">
        <w:r w:rsidR="00361DDC" w:rsidDel="00174404">
          <w:delInstrText xml:space="preserve"> HYPERLINK "https://mybinder.org/v2/gh/IbHansen/UNESCAP-Asia/HEAD?urlpath=tree/Asia/Carbon%20tax%20experiments%20singel%20country.ipynb" \h </w:delInstrText>
        </w:r>
      </w:del>
      <w:ins w:id="12" w:author="ib Hansn" w:date="2021-12-07T18:25:00Z"/>
      <w:r w:rsidR="00361DDC">
        <w:fldChar w:fldCharType="separate"/>
      </w:r>
      <w:del w:id="13" w:author="ib Hansn" w:date="2021-12-07T18:25:00Z">
        <w:r w:rsidR="00711AED" w:rsidDel="00174404">
          <w:rPr>
            <w:rStyle w:val="Hyperlink"/>
          </w:rPr>
          <w:delText>link</w:delText>
        </w:r>
      </w:del>
      <w:ins w:id="14" w:author="ib Hansn" w:date="2021-12-07T18:25:00Z">
        <w:r>
          <w:rPr>
            <w:rStyle w:val="Hyperlink"/>
          </w:rPr>
          <w:t>here</w:t>
        </w:r>
      </w:ins>
      <w:r w:rsidR="00361DDC">
        <w:rPr>
          <w:rStyle w:val="Hyperlink"/>
        </w:rPr>
        <w:fldChar w:fldCharType="end"/>
      </w:r>
    </w:p>
    <w:p w14:paraId="0D2E4FAB" w14:textId="0E47406D" w:rsidR="00B4616B" w:rsidRDefault="00A670CF">
      <w:pPr>
        <w:pStyle w:val="BodyText"/>
      </w:pPr>
      <w:r>
        <w:t xml:space="preserve">A new tab </w:t>
      </w:r>
      <w:r w:rsidR="00711AED">
        <w:t>will</w:t>
      </w:r>
      <w:r w:rsidR="00BE003E">
        <w:t xml:space="preserve"> open</w:t>
      </w:r>
      <w:r w:rsidR="00711AED">
        <w:t xml:space="preserve"> in your browser</w:t>
      </w:r>
      <w:ins w:id="15" w:author="ib Hansn" w:date="2021-12-07T18:26:00Z">
        <w:r w:rsidR="00174404">
          <w:t xml:space="preserve">, and after a small delay it </w:t>
        </w:r>
      </w:ins>
      <w:ins w:id="16" w:author="ib Hansn" w:date="2021-12-07T18:27:00Z">
        <w:r w:rsidR="00174404">
          <w:t xml:space="preserve">should </w:t>
        </w:r>
      </w:ins>
      <w:del w:id="17" w:author="ib Hansn" w:date="2021-12-07T18:26:00Z">
        <w:r w:rsidR="00711AED" w:rsidDel="00174404">
          <w:delText xml:space="preserve"> </w:delText>
        </w:r>
      </w:del>
      <w:del w:id="18" w:author="ib Hansn" w:date="2021-12-07T18:27:00Z">
        <w:r w:rsidR="00711AED" w:rsidDel="00174404">
          <w:delText xml:space="preserve">which </w:delText>
        </w:r>
      </w:del>
      <w:r w:rsidR="00711AED">
        <w:t>look</w:t>
      </w:r>
      <w:del w:id="19" w:author="ib Hansn" w:date="2021-12-07T19:58:00Z">
        <w:r w:rsidR="00711AED" w:rsidDel="00714A41">
          <w:delText>s</w:delText>
        </w:r>
      </w:del>
      <w:r w:rsidR="00711AED">
        <w:t xml:space="preserve"> like </w:t>
      </w:r>
      <w:r w:rsidR="00967945">
        <w:t>the image below</w:t>
      </w:r>
      <w:r w:rsidR="00711AED">
        <w:t>:</w:t>
      </w:r>
    </w:p>
    <w:p w14:paraId="44B30253" w14:textId="77F71280" w:rsidR="00B4616B" w:rsidRDefault="00B73034">
      <w:pPr>
        <w:pStyle w:val="BodyText"/>
      </w:pPr>
      <w:ins w:id="20" w:author="ib Hansn" w:date="2021-12-07T20:29:00Z">
        <w:r>
          <w:rPr>
            <w:noProof/>
          </w:rPr>
          <w:drawing>
            <wp:inline distT="0" distB="0" distL="0" distR="0" wp14:anchorId="5C8DB46E" wp14:editId="112A3F2C">
              <wp:extent cx="5225143" cy="4900535"/>
              <wp:effectExtent l="0" t="0" r="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29535" cy="49046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1" w:author="ib Hansn" w:date="2021-12-07T20:27:00Z">
        <w:r w:rsidRPr="00732BD3" w:rsidDel="00376BFE">
          <w:rPr>
            <w:noProof/>
          </w:rPr>
          <w:t xml:space="preserve"> </w:t>
        </w:r>
      </w:ins>
      <w:del w:id="22" w:author="ib Hansn" w:date="2021-12-07T15:47:00Z">
        <w:r w:rsidR="00732BD3" w:rsidRPr="00732BD3" w:rsidDel="00376BFE">
          <w:rPr>
            <w:noProof/>
          </w:rPr>
          <w:drawing>
            <wp:inline distT="0" distB="0" distL="0" distR="0" wp14:anchorId="276DEBA1" wp14:editId="787B5FA5">
              <wp:extent cx="4457700" cy="3934685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9105" cy="39447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7DE409C" w14:textId="71CCAF2B" w:rsidR="008E58CB" w:rsidRDefault="00711AED">
      <w:pPr>
        <w:pStyle w:val="BodyText"/>
      </w:pPr>
      <w:r>
        <w:t>It can take some time for the tool to ap</w:t>
      </w:r>
      <w:ins w:id="23" w:author="ib Hansn" w:date="2021-12-07T19:59:00Z">
        <w:r w:rsidR="00714A41">
          <w:t>p</w:t>
        </w:r>
      </w:ins>
      <w:r>
        <w:t xml:space="preserve">ear. First </w:t>
      </w:r>
      <w:ins w:id="24" w:author="ib Hansn" w:date="2021-12-07T18:28:00Z">
        <w:r w:rsidR="00174404" w:rsidRPr="00576985">
          <w:rPr>
            <w:b/>
            <w:bCs/>
          </w:rPr>
          <w:t>a virtual machine/virtual notebook</w:t>
        </w:r>
        <w:r w:rsidR="00174404">
          <w:t xml:space="preserve"> </w:t>
        </w:r>
      </w:ins>
      <w:del w:id="25" w:author="ib Hansn" w:date="2021-12-07T18:28:00Z">
        <w:r w:rsidDel="00174404">
          <w:delText xml:space="preserve">a virtual machine </w:delText>
        </w:r>
      </w:del>
      <w:r>
        <w:t xml:space="preserve">is created, then the </w:t>
      </w:r>
      <w:ins w:id="26" w:author="ib Hansn" w:date="2021-12-07T18:28:00Z">
        <w:r w:rsidR="00174404">
          <w:t xml:space="preserve">economic </w:t>
        </w:r>
      </w:ins>
      <w:r>
        <w:t xml:space="preserve">model </w:t>
      </w:r>
      <w:del w:id="27" w:author="ib Hansn" w:date="2021-12-07T18:28:00Z">
        <w:r w:rsidDel="00174404">
          <w:delText>has to b</w:delText>
        </w:r>
      </w:del>
      <w:ins w:id="28" w:author="ib Hansn" w:date="2021-12-07T18:28:00Z">
        <w:r w:rsidR="00174404">
          <w:t xml:space="preserve">is </w:t>
        </w:r>
      </w:ins>
      <w:del w:id="29" w:author="ib Hansn" w:date="2021-12-07T18:28:00Z">
        <w:r w:rsidDel="00174404">
          <w:delText xml:space="preserve">e </w:delText>
        </w:r>
      </w:del>
      <w:r>
        <w:t>loaded.</w:t>
      </w:r>
      <w:ins w:id="30" w:author="ib Hansn" w:date="2021-12-07T15:53:00Z">
        <w:r w:rsidR="008E58CB">
          <w:t xml:space="preserve"> The time for this will dep</w:t>
        </w:r>
      </w:ins>
      <w:ins w:id="31" w:author="ib Hansn" w:date="2021-12-07T15:54:00Z">
        <w:r w:rsidR="008E58CB">
          <w:t xml:space="preserve">end on server </w:t>
        </w:r>
      </w:ins>
      <w:ins w:id="32" w:author="ib Hansn" w:date="2021-12-07T20:00:00Z">
        <w:r w:rsidR="00714A41">
          <w:t xml:space="preserve">capacity </w:t>
        </w:r>
      </w:ins>
      <w:commentRangeStart w:id="33"/>
      <w:ins w:id="34" w:author="ib Hansn" w:date="2021-12-07T15:54:00Z">
        <w:r w:rsidR="008E58CB">
          <w:t>usage</w:t>
        </w:r>
        <w:commentRangeEnd w:id="33"/>
        <w:r w:rsidR="008E58CB">
          <w:rPr>
            <w:rStyle w:val="CommentReference"/>
          </w:rPr>
          <w:commentReference w:id="33"/>
        </w:r>
        <w:r w:rsidR="008E58CB">
          <w:t xml:space="preserve">. </w:t>
        </w:r>
      </w:ins>
    </w:p>
    <w:p w14:paraId="4DBD1C3C" w14:textId="3614A34C" w:rsidR="00B4616B" w:rsidRDefault="00CD1DC4">
      <w:pPr>
        <w:pStyle w:val="Heading2"/>
      </w:pPr>
      <w:bookmarkStart w:id="35" w:name="input"/>
      <w:r>
        <w:lastRenderedPageBreak/>
        <w:t xml:space="preserve">How to choose input </w:t>
      </w:r>
      <w:ins w:id="36" w:author="ib Hansn" w:date="2021-12-07T15:55:00Z">
        <w:r w:rsidR="00F56291">
          <w:t xml:space="preserve">for each </w:t>
        </w:r>
      </w:ins>
      <w:del w:id="37" w:author="ib Hansn" w:date="2021-12-07T15:54:00Z">
        <w:r w:rsidDel="00F56291">
          <w:delText xml:space="preserve">to the </w:delText>
        </w:r>
      </w:del>
      <w:r>
        <w:t>simulation</w:t>
      </w:r>
      <w:ins w:id="38" w:author="ib Hansn" w:date="2021-12-07T15:55:00Z">
        <w:r w:rsidR="00F56291">
          <w:t xml:space="preserve"> session</w:t>
        </w:r>
      </w:ins>
      <w:r>
        <w:t xml:space="preserve">. </w:t>
      </w:r>
    </w:p>
    <w:bookmarkEnd w:id="35"/>
    <w:p w14:paraId="4BD60EB4" w14:textId="3A932F1D" w:rsidR="00F56291" w:rsidRDefault="00F56291" w:rsidP="00F56291">
      <w:pPr>
        <w:pStyle w:val="FirstParagraph"/>
        <w:rPr>
          <w:ins w:id="39" w:author="ib Hansn" w:date="2021-12-07T15:55:00Z"/>
        </w:rPr>
      </w:pPr>
      <w:ins w:id="40" w:author="ib Hansn" w:date="2021-12-07T15:55:00Z">
        <w:r>
          <w:t xml:space="preserve">Once the model is loaded, </w:t>
        </w:r>
        <w:r>
          <w:t xml:space="preserve">the </w:t>
        </w:r>
        <w:r>
          <w:t>user</w:t>
        </w:r>
      </w:ins>
      <w:ins w:id="41" w:author="ib Hansn" w:date="2021-12-07T15:56:00Z">
        <w:r>
          <w:t xml:space="preserve"> can </w:t>
        </w:r>
      </w:ins>
      <w:ins w:id="42" w:author="ib Hansn" w:date="2021-12-07T15:55:00Z">
        <w:r>
          <w:t>choose a country from a list of countries.</w:t>
        </w:r>
      </w:ins>
    </w:p>
    <w:p w14:paraId="6DFEE15C" w14:textId="24167E9A" w:rsidR="00F56291" w:rsidRDefault="00F56291" w:rsidP="00F56291">
      <w:pPr>
        <w:pStyle w:val="BodyText"/>
        <w:rPr>
          <w:ins w:id="43" w:author="ib Hansn" w:date="2021-12-07T15:55:00Z"/>
        </w:rPr>
      </w:pPr>
      <w:ins w:id="44" w:author="ib Hansn" w:date="2021-12-07T15:55:00Z">
        <w:r>
          <w:t xml:space="preserve">When a country is selected, three parameter tabs will </w:t>
        </w:r>
      </w:ins>
      <w:ins w:id="45" w:author="ib Hansn" w:date="2021-12-07T20:01:00Z">
        <w:r w:rsidR="00714A41">
          <w:t xml:space="preserve">appear </w:t>
        </w:r>
      </w:ins>
      <w:ins w:id="46" w:author="ib Hansn" w:date="2021-12-07T15:55:00Z">
        <w:r>
          <w:t xml:space="preserve">as </w:t>
        </w:r>
      </w:ins>
      <w:ins w:id="47" w:author="ib Hansn" w:date="2021-12-07T15:57:00Z">
        <w:r>
          <w:t>shown below</w:t>
        </w:r>
      </w:ins>
      <w:ins w:id="48" w:author="ib Hansn" w:date="2021-12-07T15:55:00Z">
        <w:r>
          <w:t xml:space="preserve">. </w:t>
        </w:r>
      </w:ins>
    </w:p>
    <w:p w14:paraId="66187BAF" w14:textId="17957314" w:rsidR="00F56291" w:rsidRDefault="00F56291" w:rsidP="00F56291">
      <w:pPr>
        <w:pStyle w:val="BodyText"/>
        <w:rPr>
          <w:ins w:id="49" w:author="ib Hansn" w:date="2021-12-07T15:55:00Z"/>
        </w:rPr>
      </w:pPr>
      <w:ins w:id="50" w:author="ib Hansn" w:date="2021-12-07T15:55:00Z">
        <w:r>
          <w:t>Each tab can be expanded to show a choice of policy options</w:t>
        </w:r>
      </w:ins>
      <w:ins w:id="51" w:author="ib Hansn" w:date="2021-12-07T15:57:00Z">
        <w:r>
          <w:t xml:space="preserve">. </w:t>
        </w:r>
      </w:ins>
    </w:p>
    <w:p w14:paraId="6AF10907" w14:textId="0D17243E" w:rsidR="00B4616B" w:rsidDel="00F56291" w:rsidRDefault="00711AED">
      <w:pPr>
        <w:pStyle w:val="FirstParagraph"/>
        <w:rPr>
          <w:del w:id="52" w:author="ib Hansn" w:date="2021-12-07T15:55:00Z"/>
        </w:rPr>
      </w:pPr>
      <w:del w:id="53" w:author="ib Hansn" w:date="2021-12-07T15:55:00Z">
        <w:r w:rsidDel="00F56291">
          <w:delText>Then a country has to be selected from the list of countrie</w:delText>
        </w:r>
        <w:r w:rsidR="00D70D0A" w:rsidDel="00F56291">
          <w:delText>s</w:delText>
        </w:r>
        <w:r w:rsidDel="00F56291">
          <w:delText>.</w:delText>
        </w:r>
      </w:del>
    </w:p>
    <w:p w14:paraId="3BF44C93" w14:textId="48D1FC99" w:rsidR="00B4616B" w:rsidDel="00F56291" w:rsidRDefault="00711AED">
      <w:pPr>
        <w:pStyle w:val="BodyText"/>
        <w:rPr>
          <w:del w:id="54" w:author="ib Hansn" w:date="2021-12-07T15:57:00Z"/>
        </w:rPr>
      </w:pPr>
      <w:del w:id="55" w:author="ib Hansn" w:date="2021-12-07T15:57:00Z">
        <w:r w:rsidDel="00F56291">
          <w:delText>When a country has been selected, Three input tabs will be displayed. They can be expanded in order to input different policy options.</w:delText>
        </w:r>
      </w:del>
    </w:p>
    <w:p w14:paraId="262A8722" w14:textId="676F682D" w:rsidR="00B4616B" w:rsidRDefault="00D70D0A">
      <w:pPr>
        <w:pStyle w:val="BodyText"/>
      </w:pPr>
      <w:r w:rsidRPr="00D70D0A">
        <w:rPr>
          <w:noProof/>
        </w:rPr>
        <w:drawing>
          <wp:inline distT="0" distB="0" distL="0" distR="0" wp14:anchorId="37FC8427" wp14:editId="6BA8D6DF">
            <wp:extent cx="633222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E1B" w14:textId="77777777" w:rsidR="00F95C33" w:rsidRDefault="00F95C33">
      <w:pPr>
        <w:pStyle w:val="Heading2"/>
        <w:rPr>
          <w:ins w:id="56" w:author="ib Hansn" w:date="2021-12-07T16:03:00Z"/>
        </w:rPr>
      </w:pPr>
      <w:bookmarkStart w:id="57" w:name="simulating"/>
    </w:p>
    <w:p w14:paraId="41D76B26" w14:textId="721C4FE9" w:rsidR="00F95C33" w:rsidRDefault="00F95C33">
      <w:pPr>
        <w:pStyle w:val="Heading2"/>
        <w:rPr>
          <w:ins w:id="58" w:author="ib Hansn" w:date="2021-12-07T16:04:00Z"/>
        </w:rPr>
      </w:pPr>
      <w:ins w:id="59" w:author="ib Hansn" w:date="2021-12-07T16:03:00Z">
        <w:r>
          <w:t xml:space="preserve">Individual tax rates. </w:t>
        </w:r>
      </w:ins>
    </w:p>
    <w:p w14:paraId="5B009576" w14:textId="77777777" w:rsidR="002B4A9F" w:rsidRDefault="00F95C33" w:rsidP="00F95C33">
      <w:pPr>
        <w:pStyle w:val="BodyText"/>
        <w:rPr>
          <w:ins w:id="60" w:author="ib Hansn" w:date="2021-12-07T16:08:00Z"/>
        </w:rPr>
      </w:pPr>
      <w:ins w:id="61" w:author="ib Hansn" w:date="2021-12-07T16:04:00Z">
        <w:r>
          <w:t xml:space="preserve">This tab allows the user to input changes in Carbon tax rates. </w:t>
        </w:r>
        <w:r w:rsidR="002B4A9F">
          <w:t>The tax rate is measures in USD p</w:t>
        </w:r>
      </w:ins>
      <w:ins w:id="62" w:author="ib Hansn" w:date="2021-12-07T16:05:00Z">
        <w:r w:rsidR="002B4A9F">
          <w:t xml:space="preserve">er ton.  </w:t>
        </w:r>
      </w:ins>
    </w:p>
    <w:p w14:paraId="58A8228B" w14:textId="7E00C60A" w:rsidR="002B4A9F" w:rsidRDefault="002B4A9F" w:rsidP="00F95C33">
      <w:pPr>
        <w:pStyle w:val="BodyText"/>
        <w:rPr>
          <w:ins w:id="63" w:author="ib Hansn" w:date="2021-12-07T16:25:00Z"/>
        </w:rPr>
      </w:pPr>
      <w:ins w:id="64" w:author="ib Hansn" w:date="2021-12-07T16:05:00Z">
        <w:r>
          <w:t xml:space="preserve">Note that the input is the change in the rate. </w:t>
        </w:r>
      </w:ins>
      <w:ins w:id="65" w:author="ib Hansn" w:date="2021-12-07T16:08:00Z">
        <w:r>
          <w:t>So,</w:t>
        </w:r>
      </w:ins>
      <w:ins w:id="66" w:author="ib Hansn" w:date="2021-12-07T16:05:00Z">
        <w:r>
          <w:t xml:space="preserve"> </w:t>
        </w:r>
      </w:ins>
      <w:ins w:id="67" w:author="ib Hansn" w:date="2021-12-07T16:06:00Z">
        <w:r>
          <w:t xml:space="preserve">an input of 5 in 2021 </w:t>
        </w:r>
      </w:ins>
      <w:ins w:id="68" w:author="ib Hansn" w:date="2021-12-07T16:07:00Z">
        <w:r>
          <w:t>result</w:t>
        </w:r>
      </w:ins>
      <w:ins w:id="69" w:author="ib Hansn" w:date="2021-12-07T20:03:00Z">
        <w:r w:rsidR="00714A41">
          <w:t>s</w:t>
        </w:r>
      </w:ins>
      <w:ins w:id="70" w:author="ib Hansn" w:date="2021-12-07T16:07:00Z">
        <w:r>
          <w:t xml:space="preserve"> in 5 higher </w:t>
        </w:r>
      </w:ins>
      <w:proofErr w:type="gramStart"/>
      <w:ins w:id="71" w:author="ib Hansn" w:date="2021-12-07T16:21:00Z">
        <w:r w:rsidR="003F73CB">
          <w:t>tax</w:t>
        </w:r>
      </w:ins>
      <w:proofErr w:type="gramEnd"/>
      <w:ins w:id="72" w:author="ib Hansn" w:date="2021-12-07T16:07:00Z">
        <w:r>
          <w:t xml:space="preserve"> in </w:t>
        </w:r>
      </w:ins>
      <w:ins w:id="73" w:author="ib Hansn" w:date="2021-12-07T20:03:00Z">
        <w:r w:rsidR="00714A41">
          <w:t>every</w:t>
        </w:r>
        <w:r w:rsidR="00FE75EA">
          <w:t xml:space="preserve"> </w:t>
        </w:r>
      </w:ins>
      <w:ins w:id="74" w:author="ib Hansn" w:date="2021-12-07T16:07:00Z">
        <w:r>
          <w:t xml:space="preserve">year from 2021 and onwards. </w:t>
        </w:r>
      </w:ins>
      <w:ins w:id="75" w:author="ib Hansn" w:date="2021-12-07T16:08:00Z">
        <w:r>
          <w:t xml:space="preserve"> If </w:t>
        </w:r>
      </w:ins>
      <w:ins w:id="76" w:author="ib Hansn" w:date="2021-12-07T16:09:00Z">
        <w:r w:rsidR="00133729">
          <w:t xml:space="preserve">in </w:t>
        </w:r>
      </w:ins>
      <w:ins w:id="77" w:author="ib Hansn" w:date="2021-12-07T16:08:00Z">
        <w:r>
          <w:t>5</w:t>
        </w:r>
      </w:ins>
      <w:ins w:id="78" w:author="ib Hansn" w:date="2021-12-07T16:09:00Z">
        <w:r w:rsidR="00133729">
          <w:t xml:space="preserve"> </w:t>
        </w:r>
      </w:ins>
      <w:ins w:id="79" w:author="ib Hansn" w:date="2021-12-07T16:08:00Z">
        <w:r>
          <w:t xml:space="preserve">is input in 2022 </w:t>
        </w:r>
      </w:ins>
      <w:ins w:id="80" w:author="ib Hansn" w:date="2021-12-07T16:09:00Z">
        <w:r>
          <w:t>the tax will</w:t>
        </w:r>
        <w:r w:rsidR="00133729">
          <w:t xml:space="preserve"> be 5 hi</w:t>
        </w:r>
      </w:ins>
      <w:ins w:id="81" w:author="ib Hansn" w:date="2021-12-07T16:10:00Z">
        <w:r w:rsidR="00133729">
          <w:t xml:space="preserve">gher in 2021 and 10 higher from 2022 and forward. </w:t>
        </w:r>
      </w:ins>
      <w:ins w:id="82" w:author="ib Hansn" w:date="2021-12-07T16:09:00Z">
        <w:r>
          <w:t xml:space="preserve"> </w:t>
        </w:r>
      </w:ins>
    </w:p>
    <w:p w14:paraId="41EF330B" w14:textId="6D88733A" w:rsidR="00706425" w:rsidRDefault="00706425" w:rsidP="00F95C33">
      <w:pPr>
        <w:pStyle w:val="BodyText"/>
        <w:rPr>
          <w:ins w:id="83" w:author="ib Hansn" w:date="2021-12-07T16:08:00Z"/>
        </w:rPr>
      </w:pPr>
      <w:ins w:id="84" w:author="ib Hansn" w:date="2021-12-07T16:25:00Z">
        <w:r>
          <w:t xml:space="preserve">As an </w:t>
        </w:r>
      </w:ins>
      <w:ins w:id="85" w:author="ib Hansn" w:date="2021-12-07T20:04:00Z">
        <w:r w:rsidR="00FE75EA">
          <w:t>example,</w:t>
        </w:r>
      </w:ins>
      <w:ins w:id="86" w:author="ib Hansn" w:date="2021-12-07T16:25:00Z">
        <w:r>
          <w:t xml:space="preserve"> </w:t>
        </w:r>
        <w:r w:rsidR="00B17E71">
          <w:t xml:space="preserve">we can look at Bangladesh, </w:t>
        </w:r>
      </w:ins>
    </w:p>
    <w:p w14:paraId="4F2C4935" w14:textId="2D57589C" w:rsidR="00F95C33" w:rsidRDefault="00F95C33" w:rsidP="00F95C33">
      <w:pPr>
        <w:pStyle w:val="BodyText"/>
        <w:rPr>
          <w:ins w:id="87" w:author="ib Hansn" w:date="2021-12-07T16:10:00Z"/>
        </w:rPr>
      </w:pPr>
      <w:ins w:id="88" w:author="ib Hansn" w:date="2021-12-07T16:03:00Z">
        <w:r>
          <w:rPr>
            <w:noProof/>
          </w:rPr>
          <w:drawing>
            <wp:inline distT="0" distB="0" distL="0" distR="0" wp14:anchorId="24CF11FA" wp14:editId="59E811D3">
              <wp:extent cx="4293952" cy="240792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0192" cy="24114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EF18DA" w14:textId="4D69FCDB" w:rsidR="00133729" w:rsidRDefault="00133729" w:rsidP="00F95C33">
      <w:pPr>
        <w:pStyle w:val="BodyText"/>
        <w:rPr>
          <w:ins w:id="89" w:author="ib Hansn" w:date="2021-12-07T16:10:00Z"/>
        </w:rPr>
      </w:pPr>
    </w:p>
    <w:p w14:paraId="761643AF" w14:textId="0F680A9A" w:rsidR="00133729" w:rsidRDefault="00133729" w:rsidP="00F95C33">
      <w:pPr>
        <w:pStyle w:val="BodyText"/>
        <w:rPr>
          <w:ins w:id="90" w:author="ib Hansn" w:date="2021-12-07T16:12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ins w:id="91" w:author="ib Hansn" w:date="2021-12-07T16:10:00Z">
        <w:r w:rsidRPr="00133729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92" w:author="ib Hansn" w:date="2021-12-07T16:12:00Z">
              <w:rPr/>
            </w:rPrChange>
          </w:rPr>
          <w:t xml:space="preserve">Use of </w:t>
        </w:r>
      </w:ins>
      <w:ins w:id="93" w:author="ib Hansn" w:date="2021-12-07T16:11:00Z">
        <w:r w:rsidRPr="00133729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94" w:author="ib Hansn" w:date="2021-12-07T16:12:00Z">
              <w:rPr/>
            </w:rPrChange>
          </w:rPr>
          <w:t xml:space="preserve">carbon tax revenue. </w:t>
        </w:r>
      </w:ins>
    </w:p>
    <w:p w14:paraId="256B72A4" w14:textId="05A31F9B" w:rsidR="00133729" w:rsidRPr="00757DEF" w:rsidRDefault="00133729" w:rsidP="00F95C33">
      <w:pPr>
        <w:pStyle w:val="BodyText"/>
        <w:rPr>
          <w:ins w:id="95" w:author="ib Hansn" w:date="2021-12-07T16:13:00Z"/>
          <w:rPrChange w:id="96" w:author="ib Hansn" w:date="2021-12-07T16:15:00Z">
            <w:rPr>
              <w:ins w:id="97" w:author="ib Hansn" w:date="2021-12-07T16:13:00Z"/>
              <w:rFonts w:eastAsiaTheme="majorEastAsia" w:cstheme="majorBidi"/>
              <w:b/>
              <w:bCs/>
              <w:color w:val="4F81BD" w:themeColor="accent1"/>
              <w:sz w:val="28"/>
              <w:szCs w:val="28"/>
            </w:rPr>
          </w:rPrChange>
        </w:rPr>
      </w:pPr>
      <w:ins w:id="98" w:author="ib Hansn" w:date="2021-12-07T16:13:00Z">
        <w:r w:rsidRPr="00757DEF">
          <w:rPr>
            <w:rPrChange w:id="99" w:author="ib Hansn" w:date="2021-12-07T16:15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This tab allows the user to input the </w:t>
        </w:r>
      </w:ins>
      <w:ins w:id="100" w:author="ib Hansn" w:date="2021-12-07T16:16:00Z">
        <w:r w:rsidR="00757DEF">
          <w:t xml:space="preserve">share of the </w:t>
        </w:r>
      </w:ins>
      <w:ins w:id="101" w:author="ib Hansn" w:date="2021-12-07T16:13:00Z">
        <w:r w:rsidRPr="00757DEF">
          <w:rPr>
            <w:rPrChange w:id="102" w:author="ib Hansn" w:date="2021-12-07T16:15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>tax revenue</w:t>
        </w:r>
      </w:ins>
      <w:ins w:id="103" w:author="ib Hansn" w:date="2021-12-07T16:16:00Z">
        <w:r w:rsidR="00757DEF">
          <w:t xml:space="preserve"> used for different fiscal policy areas</w:t>
        </w:r>
      </w:ins>
      <w:ins w:id="104" w:author="ib Hansn" w:date="2021-12-07T16:13:00Z">
        <w:r w:rsidRPr="00757DEF">
          <w:rPr>
            <w:rPrChange w:id="105" w:author="ib Hansn" w:date="2021-12-07T16:15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. </w:t>
        </w:r>
      </w:ins>
    </w:p>
    <w:p w14:paraId="584021F5" w14:textId="77777777" w:rsidR="00133729" w:rsidRDefault="00133729" w:rsidP="00F95C33">
      <w:pPr>
        <w:pStyle w:val="BodyText"/>
        <w:rPr>
          <w:ins w:id="106" w:author="ib Hansn" w:date="2021-12-07T16:14:00Z"/>
          <w:rFonts w:eastAsiaTheme="majorEastAsia" w:cstheme="majorBidi"/>
          <w:b/>
          <w:bCs/>
          <w:color w:val="4F81BD" w:themeColor="accent1"/>
          <w:sz w:val="28"/>
          <w:szCs w:val="28"/>
        </w:rPr>
      </w:pPr>
    </w:p>
    <w:p w14:paraId="52931EFB" w14:textId="103453FF" w:rsidR="00133729" w:rsidRDefault="00133729" w:rsidP="00F95C33">
      <w:pPr>
        <w:pStyle w:val="BodyText"/>
        <w:rPr>
          <w:ins w:id="107" w:author="ib Hansn" w:date="2021-12-07T16:16:00Z"/>
          <w:rFonts w:eastAsiaTheme="majorEastAsia" w:cstheme="majorBidi"/>
          <w:b/>
          <w:bCs/>
          <w:color w:val="4F81BD" w:themeColor="accent1"/>
          <w:sz w:val="28"/>
          <w:szCs w:val="28"/>
        </w:rPr>
      </w:pPr>
      <w:ins w:id="108" w:author="ib Hansn" w:date="2021-12-07T16:14:00Z">
        <w:r>
          <w:rPr>
            <w:noProof/>
          </w:rPr>
          <w:drawing>
            <wp:inline distT="0" distB="0" distL="0" distR="0" wp14:anchorId="090A40FB" wp14:editId="6EF40973">
              <wp:extent cx="6332220" cy="23355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23355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870EDD" w14:textId="2E20A55F" w:rsidR="00757DEF" w:rsidRDefault="00757DEF" w:rsidP="00F95C33">
      <w:pPr>
        <w:pStyle w:val="BodyText"/>
        <w:rPr>
          <w:ins w:id="109" w:author="ib Hansn" w:date="2021-12-07T16:19:00Z"/>
        </w:rPr>
      </w:pPr>
      <w:ins w:id="110" w:author="ib Hansn" w:date="2021-12-07T16:16:00Z">
        <w:r w:rsidRPr="00757DEF">
          <w:rPr>
            <w:rPrChange w:id="111" w:author="ib Hansn" w:date="2021-12-07T16:16:00Z">
              <w:rPr>
                <w:rFonts w:eastAsiaTheme="majorEastAsia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Note that </w:t>
        </w:r>
      </w:ins>
      <w:ins w:id="112" w:author="ib Hansn" w:date="2021-12-07T16:17:00Z">
        <w:r>
          <w:t>the shares</w:t>
        </w:r>
      </w:ins>
      <w:ins w:id="113" w:author="ib Hansn" w:date="2021-12-07T16:26:00Z">
        <w:r w:rsidR="00B17E71">
          <w:t xml:space="preserve"> are constrain</w:t>
        </w:r>
      </w:ins>
      <w:ins w:id="114" w:author="ib Hansn" w:date="2021-12-07T20:05:00Z">
        <w:r w:rsidR="00FE75EA">
          <w:t>ed</w:t>
        </w:r>
      </w:ins>
      <w:ins w:id="115" w:author="ib Hansn" w:date="2021-12-07T16:26:00Z">
        <w:r w:rsidR="00B17E71">
          <w:t xml:space="preserve">. </w:t>
        </w:r>
      </w:ins>
      <w:ins w:id="116" w:author="ib Hansn" w:date="2021-12-07T16:17:00Z">
        <w:r>
          <w:t xml:space="preserve"> </w:t>
        </w:r>
      </w:ins>
      <w:ins w:id="117" w:author="ib Hansn" w:date="2021-12-07T16:27:00Z">
        <w:r w:rsidR="00B17E71">
          <w:t xml:space="preserve">A share </w:t>
        </w:r>
      </w:ins>
      <w:ins w:id="118" w:author="ib Hansn" w:date="2021-12-07T16:17:00Z">
        <w:r>
          <w:t>can’t be negative and the</w:t>
        </w:r>
      </w:ins>
      <w:ins w:id="119" w:author="ib Hansn" w:date="2021-12-07T20:06:00Z">
        <w:r w:rsidR="00FE75EA">
          <w:t xml:space="preserve"> total of the shares </w:t>
        </w:r>
      </w:ins>
      <w:ins w:id="120" w:author="ib Hansn" w:date="2021-12-07T16:29:00Z">
        <w:r w:rsidR="00B17E71">
          <w:t>can’t exceed</w:t>
        </w:r>
      </w:ins>
      <w:ins w:id="121" w:author="ib Hansn" w:date="2021-12-07T16:17:00Z">
        <w:r>
          <w:t xml:space="preserve"> 1. The tool </w:t>
        </w:r>
      </w:ins>
      <w:ins w:id="122" w:author="ib Hansn" w:date="2021-12-07T16:27:00Z">
        <w:r w:rsidR="00B17E71">
          <w:t>enforces</w:t>
        </w:r>
      </w:ins>
      <w:ins w:id="123" w:author="ib Hansn" w:date="2021-12-07T16:18:00Z">
        <w:r>
          <w:t xml:space="preserve"> these constraints. </w:t>
        </w:r>
      </w:ins>
    </w:p>
    <w:p w14:paraId="1976BB68" w14:textId="65BC5400" w:rsidR="00757DEF" w:rsidRPr="00757DEF" w:rsidRDefault="00757DEF" w:rsidP="00F95C33">
      <w:pPr>
        <w:pStyle w:val="BodyText"/>
        <w:rPr>
          <w:ins w:id="124" w:author="ib Hansn" w:date="2021-12-07T16:18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rPrChange w:id="125" w:author="ib Hansn" w:date="2021-12-07T16:20:00Z">
            <w:rPr>
              <w:ins w:id="126" w:author="ib Hansn" w:date="2021-12-07T16:18:00Z"/>
            </w:rPr>
          </w:rPrChange>
        </w:rPr>
      </w:pPr>
      <w:ins w:id="127" w:author="ib Hansn" w:date="2021-12-07T16:19:00Z">
        <w:r w:rsidRPr="00757DEF"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:rPrChange w:id="128" w:author="ib Hansn" w:date="2021-12-07T16:20:00Z">
              <w:rPr/>
            </w:rPrChange>
          </w:rPr>
          <w:t>Ambition and enabling</w:t>
        </w:r>
      </w:ins>
    </w:p>
    <w:p w14:paraId="6AEAB330" w14:textId="159B50A0" w:rsidR="00757DEF" w:rsidRDefault="003F73CB" w:rsidP="00F95C33">
      <w:pPr>
        <w:pStyle w:val="BodyText"/>
        <w:rPr>
          <w:ins w:id="129" w:author="ib Hansn" w:date="2021-12-07T16:18:00Z"/>
        </w:rPr>
      </w:pPr>
      <w:ins w:id="130" w:author="ib Hansn" w:date="2021-12-07T16:20:00Z">
        <w:r>
          <w:t xml:space="preserve">This tab allows inputting </w:t>
        </w:r>
      </w:ins>
      <w:ins w:id="131" w:author="ib Hansn" w:date="2021-12-07T16:21:00Z">
        <w:r>
          <w:t xml:space="preserve">the </w:t>
        </w:r>
      </w:ins>
      <w:ins w:id="132" w:author="ib Hansn" w:date="2021-12-07T16:22:00Z">
        <w:r w:rsidRPr="003F73CB">
          <w:t xml:space="preserve">Ambition and </w:t>
        </w:r>
        <w:r>
          <w:t>E</w:t>
        </w:r>
        <w:r w:rsidRPr="003F73CB">
          <w:t>nabling</w:t>
        </w:r>
        <w:r>
          <w:t xml:space="preserve"> parameters. The start value is the current </w:t>
        </w:r>
      </w:ins>
      <w:ins w:id="133" w:author="ib Hansn" w:date="2021-12-07T16:23:00Z">
        <w:r>
          <w:t xml:space="preserve">parameter </w:t>
        </w:r>
      </w:ins>
      <w:ins w:id="134" w:author="ib Hansn" w:date="2021-12-07T16:22:00Z">
        <w:r>
          <w:t xml:space="preserve">value for the </w:t>
        </w:r>
      </w:ins>
      <w:ins w:id="135" w:author="ib Hansn" w:date="2021-12-07T16:27:00Z">
        <w:r w:rsidR="00B17E71">
          <w:t>country.</w:t>
        </w:r>
      </w:ins>
      <w:ins w:id="136" w:author="ib Hansn" w:date="2021-12-07T16:29:00Z">
        <w:r w:rsidR="00B17E71">
          <w:t xml:space="preserve"> Both parameters </w:t>
        </w:r>
      </w:ins>
      <w:ins w:id="137" w:author="ib Hansn" w:date="2021-12-07T16:30:00Z">
        <w:r w:rsidR="00B17E71">
          <w:t xml:space="preserve">value </w:t>
        </w:r>
      </w:ins>
      <w:ins w:id="138" w:author="ib Hansn" w:date="2021-12-07T16:29:00Z">
        <w:r w:rsidR="00B17E71">
          <w:t>can be between 1 and 5</w:t>
        </w:r>
      </w:ins>
      <w:ins w:id="139" w:author="ib Hansn" w:date="2021-12-07T16:30:00Z">
        <w:r w:rsidR="00B17E71">
          <w:t>.</w:t>
        </w:r>
      </w:ins>
    </w:p>
    <w:p w14:paraId="41E830FF" w14:textId="76720105" w:rsidR="00757DEF" w:rsidRPr="00757DEF" w:rsidRDefault="00757DEF" w:rsidP="00F95C33">
      <w:pPr>
        <w:pStyle w:val="BodyText"/>
        <w:rPr>
          <w:ins w:id="140" w:author="ib Hansn" w:date="2021-12-07T16:13:00Z"/>
          <w:rPrChange w:id="141" w:author="ib Hansn" w:date="2021-12-07T16:16:00Z">
            <w:rPr>
              <w:ins w:id="142" w:author="ib Hansn" w:date="2021-12-07T16:13:00Z"/>
              <w:rFonts w:eastAsiaTheme="majorEastAsia" w:cstheme="majorBidi"/>
              <w:b/>
              <w:bCs/>
              <w:color w:val="4F81BD" w:themeColor="accent1"/>
              <w:sz w:val="28"/>
              <w:szCs w:val="28"/>
            </w:rPr>
          </w:rPrChange>
        </w:rPr>
      </w:pPr>
      <w:ins w:id="143" w:author="ib Hansn" w:date="2021-12-07T16:19:00Z">
        <w:r>
          <w:rPr>
            <w:noProof/>
          </w:rPr>
          <w:drawing>
            <wp:inline distT="0" distB="0" distL="0" distR="0" wp14:anchorId="0E9E0B44" wp14:editId="3F078EF1">
              <wp:extent cx="6332220" cy="1349375"/>
              <wp:effectExtent l="0" t="0" r="0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1349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EE8D3C" w14:textId="77777777" w:rsidR="00133729" w:rsidRPr="00133729" w:rsidRDefault="00133729" w:rsidP="00F95C33">
      <w:pPr>
        <w:pStyle w:val="BodyText"/>
        <w:rPr>
          <w:ins w:id="144" w:author="ib Hansn" w:date="2021-12-07T16:03:00Z"/>
          <w:rFonts w:eastAsiaTheme="majorEastAsia" w:cstheme="majorBidi"/>
          <w:b/>
          <w:bCs/>
          <w:color w:val="4F81BD" w:themeColor="accent1"/>
          <w:sz w:val="28"/>
          <w:szCs w:val="28"/>
          <w:rPrChange w:id="145" w:author="ib Hansn" w:date="2021-12-07T16:13:00Z">
            <w:rPr>
              <w:ins w:id="146" w:author="ib Hansn" w:date="2021-12-07T16:03:00Z"/>
            </w:rPr>
          </w:rPrChange>
        </w:rPr>
        <w:pPrChange w:id="147" w:author="ib Hansn" w:date="2021-12-07T16:03:00Z">
          <w:pPr>
            <w:pStyle w:val="Heading2"/>
          </w:pPr>
        </w:pPrChange>
      </w:pPr>
    </w:p>
    <w:p w14:paraId="488EF420" w14:textId="04882B34" w:rsidR="00B4616B" w:rsidRDefault="00D70D0A">
      <w:pPr>
        <w:pStyle w:val="Heading2"/>
      </w:pPr>
      <w:r>
        <w:t>How to run the s</w:t>
      </w:r>
      <w:r w:rsidR="00711AED">
        <w:t>imulati</w:t>
      </w:r>
      <w:ins w:id="148" w:author="ib Hansn" w:date="2021-12-07T20:06:00Z">
        <w:r w:rsidR="00FE75EA">
          <w:t>on</w:t>
        </w:r>
      </w:ins>
      <w:del w:id="149" w:author="ib Hansn" w:date="2021-12-07T20:06:00Z">
        <w:r w:rsidR="00711AED" w:rsidDel="00FE75EA">
          <w:delText>ng</w:delText>
        </w:r>
      </w:del>
    </w:p>
    <w:bookmarkEnd w:id="57"/>
    <w:p w14:paraId="143A5096" w14:textId="2F9E476C" w:rsidR="002C4938" w:rsidRDefault="00FE75EA" w:rsidP="002C4938">
      <w:pPr>
        <w:pStyle w:val="FirstParagraph"/>
        <w:rPr>
          <w:ins w:id="150" w:author="ib Hansn" w:date="2021-12-07T16:35:00Z"/>
        </w:rPr>
      </w:pPr>
      <w:ins w:id="151" w:author="ib Hansn" w:date="2021-12-07T20:07:00Z">
        <w:r>
          <w:t>As a default</w:t>
        </w:r>
      </w:ins>
      <w:ins w:id="152" w:author="ib Hansn" w:date="2021-12-07T20:08:00Z">
        <w:r>
          <w:t>,</w:t>
        </w:r>
      </w:ins>
      <w:ins w:id="153" w:author="ib Hansn" w:date="2021-12-07T20:07:00Z">
        <w:r>
          <w:t xml:space="preserve"> the tool will suggest a </w:t>
        </w:r>
        <w:r>
          <w:t xml:space="preserve">scenario </w:t>
        </w:r>
        <w:r>
          <w:t>name</w:t>
        </w:r>
        <w:r>
          <w:t xml:space="preserve"> w</w:t>
        </w:r>
      </w:ins>
      <w:del w:id="154" w:author="ib Hansn" w:date="2021-12-07T20:07:00Z">
        <w:r w:rsidR="0075124A" w:rsidDel="00FE75EA">
          <w:delText>W</w:delText>
        </w:r>
      </w:del>
      <w:r w:rsidR="0075124A">
        <w:t xml:space="preserve">hen the input </w:t>
      </w:r>
      <w:ins w:id="155" w:author="ib Hansn" w:date="2021-12-07T16:33:00Z">
        <w:r w:rsidR="002C4938">
          <w:t xml:space="preserve">for a scenario </w:t>
        </w:r>
      </w:ins>
      <w:r w:rsidR="0075124A">
        <w:t>has been updated</w:t>
      </w:r>
      <w:ins w:id="156" w:author="ib Hansn" w:date="2021-12-07T20:07:00Z">
        <w:r>
          <w:t xml:space="preserve">. </w:t>
        </w:r>
      </w:ins>
      <w:del w:id="157" w:author="ib Hansn" w:date="2021-12-07T20:07:00Z">
        <w:r w:rsidR="0075124A" w:rsidDel="00FE75EA">
          <w:delText>.</w:delText>
        </w:r>
      </w:del>
      <w:ins w:id="158" w:author="ib Hansn" w:date="2021-12-07T16:35:00Z">
        <w:r w:rsidR="002C4938">
          <w:t xml:space="preserve">It might be useful to input a more meaningful name. </w:t>
        </w:r>
        <w:r w:rsidR="002C4938">
          <w:t xml:space="preserve">This can be done in this field: </w:t>
        </w:r>
      </w:ins>
    </w:p>
    <w:p w14:paraId="1034665D" w14:textId="67CAC6FA" w:rsidR="002E0396" w:rsidDel="002C4938" w:rsidRDefault="0075124A" w:rsidP="002E0396">
      <w:pPr>
        <w:pStyle w:val="FirstParagraph"/>
        <w:rPr>
          <w:del w:id="159" w:author="ib Hansn" w:date="2021-12-07T16:35:00Z"/>
        </w:rPr>
      </w:pPr>
      <w:del w:id="160" w:author="ib Hansn" w:date="2021-12-07T16:32:00Z">
        <w:r w:rsidDel="002C4938">
          <w:delText xml:space="preserve"> One can change the suggested name for the scenario here: </w:delText>
        </w:r>
      </w:del>
    </w:p>
    <w:p w14:paraId="73D0A8AA" w14:textId="006DD296" w:rsidR="002E0396" w:rsidRPr="002E0396" w:rsidRDefault="002E0396" w:rsidP="002E0396">
      <w:pPr>
        <w:pStyle w:val="FirstParagraph"/>
      </w:pPr>
      <w:r w:rsidRPr="002E0396">
        <w:rPr>
          <w:noProof/>
        </w:rPr>
        <w:drawing>
          <wp:inline distT="0" distB="0" distL="0" distR="0" wp14:anchorId="105CD969" wp14:editId="550D42BF">
            <wp:extent cx="2333951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F504" w14:textId="0C27755C" w:rsidR="00917E2D" w:rsidDel="009B5D22" w:rsidRDefault="009B5D22">
      <w:pPr>
        <w:pStyle w:val="FirstParagraph"/>
        <w:rPr>
          <w:del w:id="161" w:author="ib Hansn" w:date="2021-12-07T16:35:00Z"/>
        </w:rPr>
      </w:pPr>
      <w:ins w:id="162" w:author="ib Hansn" w:date="2021-12-07T16:35:00Z">
        <w:r>
          <w:t xml:space="preserve">That will be the </w:t>
        </w:r>
      </w:ins>
      <w:ins w:id="163" w:author="ib Hansn" w:date="2021-12-07T20:30:00Z">
        <w:r w:rsidR="00B73034">
          <w:t xml:space="preserve">scenario </w:t>
        </w:r>
      </w:ins>
      <w:ins w:id="164" w:author="ib Hansn" w:date="2021-12-07T16:35:00Z">
        <w:r>
          <w:t xml:space="preserve">name </w:t>
        </w:r>
      </w:ins>
      <w:ins w:id="165" w:author="ib Hansn" w:date="2021-12-07T16:36:00Z">
        <w:r>
          <w:t>which</w:t>
        </w:r>
      </w:ins>
      <w:ins w:id="166" w:author="ib Hansn" w:date="2021-12-07T16:35:00Z">
        <w:r>
          <w:t xml:space="preserve"> will appear on a resulting chart. </w:t>
        </w:r>
      </w:ins>
      <w:del w:id="167" w:author="ib Hansn" w:date="2021-12-07T16:35:00Z">
        <w:r w:rsidR="00917E2D" w:rsidDel="009B5D22">
          <w:delText xml:space="preserve">The scenario name will appear in the result charts. </w:delText>
        </w:r>
      </w:del>
    </w:p>
    <w:p w14:paraId="530BF937" w14:textId="77777777" w:rsidR="009B5D22" w:rsidRPr="009B5D22" w:rsidRDefault="009B5D22" w:rsidP="009B5D22">
      <w:pPr>
        <w:pStyle w:val="BodyText"/>
        <w:rPr>
          <w:ins w:id="168" w:author="ib Hansn" w:date="2021-12-07T16:36:00Z"/>
        </w:rPr>
        <w:pPrChange w:id="169" w:author="ib Hansn" w:date="2021-12-07T16:36:00Z">
          <w:pPr>
            <w:pStyle w:val="FirstParagraph"/>
          </w:pPr>
        </w:pPrChange>
      </w:pPr>
    </w:p>
    <w:p w14:paraId="2F38421F" w14:textId="00C2E795" w:rsidR="00B4616B" w:rsidRDefault="00917E2D">
      <w:pPr>
        <w:pStyle w:val="FirstParagraph"/>
      </w:pPr>
      <w:r>
        <w:t xml:space="preserve">Now the </w:t>
      </w:r>
      <w:r w:rsidR="0075124A">
        <w:t xml:space="preserve">scenario </w:t>
      </w:r>
      <w:r>
        <w:t xml:space="preserve">can be </w:t>
      </w:r>
      <w:del w:id="170" w:author="ib Hansn" w:date="2021-12-07T20:08:00Z">
        <w:r w:rsidDel="005B0119">
          <w:delText xml:space="preserve">simulated </w:delText>
        </w:r>
        <w:r w:rsidR="00711AED" w:rsidDel="005B0119">
          <w:delText xml:space="preserve"> by</w:delText>
        </w:r>
      </w:del>
      <w:ins w:id="171" w:author="ib Hansn" w:date="2021-12-07T20:08:00Z">
        <w:r w:rsidR="005B0119">
          <w:t>simulated by</w:t>
        </w:r>
      </w:ins>
      <w:r w:rsidR="00711AED">
        <w:t xml:space="preserve"> pressing this button:</w:t>
      </w:r>
    </w:p>
    <w:p w14:paraId="1C4D7894" w14:textId="24570326" w:rsidR="00B4616B" w:rsidRDefault="00D70D0A">
      <w:pPr>
        <w:pStyle w:val="BodyText"/>
      </w:pPr>
      <w:r w:rsidRPr="00D70D0A">
        <w:rPr>
          <w:noProof/>
        </w:rPr>
        <w:drawing>
          <wp:inline distT="0" distB="0" distL="0" distR="0" wp14:anchorId="3920820D" wp14:editId="2F29FDDF">
            <wp:extent cx="1467055" cy="2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EF0E" w14:textId="50308F76" w:rsidR="00B4616B" w:rsidRDefault="00D70D0A">
      <w:pPr>
        <w:pStyle w:val="Heading2"/>
      </w:pPr>
      <w:bookmarkStart w:id="172" w:name="inspect-output"/>
      <w:r>
        <w:t>Review results</w:t>
      </w:r>
    </w:p>
    <w:bookmarkEnd w:id="172"/>
    <w:p w14:paraId="5BA4B7B0" w14:textId="737F64E8" w:rsidR="00B4616B" w:rsidRDefault="009B5D22">
      <w:pPr>
        <w:pStyle w:val="FirstParagraph"/>
      </w:pPr>
      <w:ins w:id="173" w:author="ib Hansn" w:date="2021-12-07T16:36:00Z">
        <w:r>
          <w:t>When the model has completed the simulation, a resulting chart will be generated and shown.</w:t>
        </w:r>
      </w:ins>
      <w:ins w:id="174" w:author="ib Hansn" w:date="2021-12-07T20:10:00Z">
        <w:r w:rsidR="005B0119">
          <w:t xml:space="preserve"> </w:t>
        </w:r>
      </w:ins>
      <w:del w:id="175" w:author="ib Hansn" w:date="2021-12-07T20:10:00Z">
        <w:r w:rsidR="00711AED" w:rsidDel="005B0119">
          <w:delText xml:space="preserve">When the model </w:delText>
        </w:r>
        <w:r w:rsidR="00917E2D" w:rsidDel="005B0119">
          <w:delText>has been simulated</w:delText>
        </w:r>
        <w:r w:rsidR="00711AED" w:rsidDel="005B0119">
          <w:delText xml:space="preserve"> the output can be inspected. </w:delText>
        </w:r>
      </w:del>
      <w:ins w:id="176" w:author="ib Hansn" w:date="2021-12-07T16:39:00Z">
        <w:r>
          <w:t>The user can select indicator</w:t>
        </w:r>
      </w:ins>
      <w:ins w:id="177" w:author="ib Hansn" w:date="2021-12-07T16:40:00Z">
        <w:r>
          <w:t xml:space="preserve">s to chart from </w:t>
        </w:r>
      </w:ins>
      <w:del w:id="178" w:author="ib Hansn" w:date="2021-12-07T16:38:00Z">
        <w:r w:rsidR="002E0396" w:rsidDel="009B5D22">
          <w:delText>Charts for d</w:delText>
        </w:r>
        <w:r w:rsidR="00711AED" w:rsidDel="009B5D22">
          <w:delText xml:space="preserve">ifferent </w:delText>
        </w:r>
      </w:del>
      <w:del w:id="179" w:author="ib Hansn" w:date="2021-12-07T16:40:00Z">
        <w:r w:rsidR="00711AED" w:rsidDel="009B5D22">
          <w:delText xml:space="preserve">indicators can be selected from </w:delText>
        </w:r>
      </w:del>
      <w:r w:rsidR="00711AED">
        <w:t>this dropdown box</w:t>
      </w:r>
      <w:r w:rsidR="005C3BD6">
        <w:t xml:space="preserve"> (in this example for Bangladesh)</w:t>
      </w:r>
      <w:r w:rsidR="00711AED">
        <w:t>:</w:t>
      </w:r>
    </w:p>
    <w:p w14:paraId="5927BF57" w14:textId="77777777" w:rsidR="00B4616B" w:rsidRDefault="00711AED">
      <w:pPr>
        <w:pStyle w:val="BodyText"/>
      </w:pPr>
      <w:r>
        <w:rPr>
          <w:noProof/>
        </w:rPr>
        <w:drawing>
          <wp:inline distT="0" distB="0" distL="0" distR="0" wp14:anchorId="4B740AC2" wp14:editId="3DCD92F6">
            <wp:extent cx="5334000" cy="1613104"/>
            <wp:effectExtent l="0" t="0" r="0" b="0"/>
            <wp:docPr id="5" name="Picture" descr="image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455BA" w14:textId="284C19D0" w:rsidR="00B4616B" w:rsidRDefault="00711AED">
      <w:pPr>
        <w:pStyle w:val="BodyText"/>
      </w:pPr>
      <w:del w:id="180" w:author="ib Hansn" w:date="2021-12-07T18:07:00Z">
        <w:r w:rsidDel="00515412">
          <w:delText xml:space="preserve">The format </w:delText>
        </w:r>
        <w:r w:rsidR="002E0396" w:rsidDel="00515412">
          <w:delText xml:space="preserve">for the chart(s) </w:delText>
        </w:r>
        <w:r w:rsidDel="00515412">
          <w:delText>can be adjusted from this control panel:</w:delText>
        </w:r>
      </w:del>
      <w:ins w:id="181" w:author="ib Hansn" w:date="2021-12-07T18:07:00Z">
        <w:r w:rsidR="00515412">
          <w:t xml:space="preserve">This shows the default chart after an experiment </w:t>
        </w:r>
      </w:ins>
      <w:ins w:id="182" w:author="ib Hansn" w:date="2021-12-07T18:08:00Z">
        <w:r w:rsidR="00515412">
          <w:t xml:space="preserve">where the tax is increased by 6 USD/Ton </w:t>
        </w:r>
      </w:ins>
      <w:ins w:id="183" w:author="ib Hansn" w:date="2021-12-07T20:11:00Z">
        <w:r w:rsidR="005B0119">
          <w:t xml:space="preserve">each of </w:t>
        </w:r>
      </w:ins>
      <w:ins w:id="184" w:author="ib Hansn" w:date="2021-12-07T18:08:00Z">
        <w:r w:rsidR="00515412">
          <w:t xml:space="preserve">the first 6 years. </w:t>
        </w:r>
      </w:ins>
    </w:p>
    <w:p w14:paraId="26B9BAB5" w14:textId="21219570" w:rsidR="00B4616B" w:rsidRDefault="00BA1B62">
      <w:pPr>
        <w:pStyle w:val="BodyText"/>
      </w:pPr>
      <w:ins w:id="185" w:author="ib Hansn" w:date="2021-12-07T16:41:00Z">
        <w:r w:rsidDel="009B5D22">
          <w:rPr>
            <w:noProof/>
          </w:rPr>
          <w:t xml:space="preserve"> </w:t>
        </w:r>
      </w:ins>
      <w:del w:id="186" w:author="ib Hansn" w:date="2021-12-07T16:40:00Z">
        <w:r w:rsidR="00711AED" w:rsidDel="009B5D22">
          <w:rPr>
            <w:noProof/>
          </w:rPr>
          <w:drawing>
            <wp:inline distT="0" distB="0" distL="0" distR="0" wp14:anchorId="128BC315" wp14:editId="413F640C">
              <wp:extent cx="5334000" cy="1003183"/>
              <wp:effectExtent l="0" t="0" r="0" b="0"/>
              <wp:docPr id="6" name="Picture" descr="image-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image-6.png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00318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14:paraId="35F06885" w14:textId="599A8DEB" w:rsidR="00515412" w:rsidRDefault="00515412">
      <w:pPr>
        <w:pStyle w:val="BodyText"/>
        <w:rPr>
          <w:ins w:id="187" w:author="ib Hansn" w:date="2021-12-07T18:06:00Z"/>
        </w:rPr>
      </w:pPr>
      <w:ins w:id="188" w:author="ib Hansn" w:date="2021-12-07T18:07:00Z">
        <w:r>
          <w:rPr>
            <w:noProof/>
          </w:rPr>
          <w:drawing>
            <wp:inline distT="0" distB="0" distL="0" distR="0" wp14:anchorId="19436317" wp14:editId="04A85ACD">
              <wp:extent cx="6332220" cy="3252470"/>
              <wp:effectExtent l="0" t="0" r="0" b="508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252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34F41C" w14:textId="77777777" w:rsidR="00515412" w:rsidRDefault="00515412">
      <w:pPr>
        <w:pStyle w:val="BodyText"/>
        <w:rPr>
          <w:ins w:id="189" w:author="ib Hansn" w:date="2021-12-07T18:06:00Z"/>
        </w:rPr>
      </w:pPr>
    </w:p>
    <w:p w14:paraId="3E3C6814" w14:textId="3C601D0E" w:rsidR="00B4616B" w:rsidRDefault="00711AED">
      <w:pPr>
        <w:pStyle w:val="BodyText"/>
        <w:rPr>
          <w:ins w:id="190" w:author="ib Hansn" w:date="2021-12-07T18:09:00Z"/>
        </w:rPr>
      </w:pPr>
      <w:r>
        <w:t>For some indicators it can be more relevant to look at the difference to "Business as usual" either in absolute terms or in percent of "Business as usual"</w:t>
      </w:r>
      <w:r w:rsidR="002E0396">
        <w:t xml:space="preserve">. This is achieved by selecting the </w:t>
      </w:r>
      <w:r w:rsidR="00917E2D">
        <w:t>appropriate button in th</w:t>
      </w:r>
      <w:ins w:id="191" w:author="ib Hansn" w:date="2021-12-07T18:10:00Z">
        <w:r w:rsidR="00515412">
          <w:t xml:space="preserve">e </w:t>
        </w:r>
      </w:ins>
      <w:ins w:id="192" w:author="ib Hansn" w:date="2021-12-07T18:11:00Z">
        <w:r w:rsidR="00515412">
          <w:t>“</w:t>
        </w:r>
      </w:ins>
      <w:ins w:id="193" w:author="ib Hansn" w:date="2021-12-07T18:10:00Z">
        <w:r w:rsidR="00515412">
          <w:t>Di</w:t>
        </w:r>
      </w:ins>
      <w:ins w:id="194" w:author="ib Hansn" w:date="2021-12-07T18:11:00Z">
        <w:r w:rsidR="00515412">
          <w:t>fference to Business as usual” section. For the difference it looks like this</w:t>
        </w:r>
      </w:ins>
      <w:del w:id="195" w:author="ib Hansn" w:date="2021-12-07T18:10:00Z">
        <w:r w:rsidR="00917E2D" w:rsidDel="00515412">
          <w:delText>is section</w:delText>
        </w:r>
      </w:del>
      <w:r w:rsidR="00917E2D">
        <w:t xml:space="preserve">: </w:t>
      </w:r>
    </w:p>
    <w:p w14:paraId="5F339A72" w14:textId="4F019FD8" w:rsidR="00515412" w:rsidRDefault="00515412">
      <w:pPr>
        <w:pStyle w:val="BodyText"/>
      </w:pPr>
      <w:ins w:id="196" w:author="ib Hansn" w:date="2021-12-07T18:09:00Z">
        <w:r>
          <w:rPr>
            <w:noProof/>
          </w:rPr>
          <w:drawing>
            <wp:inline distT="0" distB="0" distL="0" distR="0" wp14:anchorId="0C5E0354" wp14:editId="32E8137D">
              <wp:extent cx="6332220" cy="3157220"/>
              <wp:effectExtent l="0" t="0" r="0" b="508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157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4BA214" w14:textId="77777777" w:rsidR="00FB5A3D" w:rsidRDefault="00515412">
      <w:pPr>
        <w:pStyle w:val="BodyText"/>
        <w:rPr>
          <w:ins w:id="197" w:author="ib Hansn" w:date="2021-12-07T18:12:00Z"/>
        </w:rPr>
      </w:pPr>
      <w:ins w:id="198" w:author="ib Hansn" w:date="2021-12-07T18:10:00Z">
        <w:r>
          <w:t>And</w:t>
        </w:r>
      </w:ins>
      <w:ins w:id="199" w:author="ib Hansn" w:date="2021-12-07T18:11:00Z">
        <w:r>
          <w:t xml:space="preserve"> for the difference</w:t>
        </w:r>
      </w:ins>
      <w:ins w:id="200" w:author="ib Hansn" w:date="2021-12-07T18:12:00Z">
        <w:r>
          <w:t xml:space="preserve"> in </w:t>
        </w:r>
        <w:proofErr w:type="gramStart"/>
        <w:r>
          <w:t>percent</w:t>
        </w:r>
        <w:proofErr w:type="gramEnd"/>
        <w:r>
          <w:t xml:space="preserve"> it </w:t>
        </w:r>
        <w:r w:rsidR="00FB5A3D">
          <w:t xml:space="preserve">looks like this: </w:t>
        </w:r>
      </w:ins>
    </w:p>
    <w:p w14:paraId="554B9DF3" w14:textId="327816F1" w:rsidR="00917E2D" w:rsidRDefault="00FB5A3D">
      <w:pPr>
        <w:pStyle w:val="BodyText"/>
        <w:rPr>
          <w:ins w:id="201" w:author="ib Hansn" w:date="2021-12-07T18:10:00Z"/>
        </w:rPr>
      </w:pPr>
      <w:ins w:id="202" w:author="ib Hansn" w:date="2021-12-07T18:12:00Z">
        <w:r>
          <w:rPr>
            <w:noProof/>
          </w:rPr>
          <w:drawing>
            <wp:inline distT="0" distB="0" distL="0" distR="0" wp14:anchorId="4414DD1D" wp14:editId="433D5D3F">
              <wp:extent cx="6332220" cy="3081655"/>
              <wp:effectExtent l="0" t="0" r="0" b="4445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3081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03" w:author="ib Hansn" w:date="2021-12-07T18:10:00Z">
        <w:r w:rsidR="00515412">
          <w:t xml:space="preserve"> </w:t>
        </w:r>
      </w:ins>
      <w:del w:id="204" w:author="ib Hansn" w:date="2021-12-07T18:08:00Z">
        <w:r w:rsidR="00917E2D" w:rsidRPr="00917E2D" w:rsidDel="00515412">
          <w:rPr>
            <w:noProof/>
          </w:rPr>
          <w:drawing>
            <wp:inline distT="0" distB="0" distL="0" distR="0" wp14:anchorId="728CFB4E" wp14:editId="4FF21F9D">
              <wp:extent cx="2924583" cy="609685"/>
              <wp:effectExtent l="0" t="0" r="952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4583" cy="609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80BD784" w14:textId="251817DE" w:rsidR="00515412" w:rsidRDefault="00FB5A3D">
      <w:pPr>
        <w:pStyle w:val="BodyText"/>
        <w:rPr>
          <w:ins w:id="205" w:author="ib Hansn" w:date="2021-12-07T18:17:00Z"/>
        </w:rPr>
      </w:pPr>
      <w:ins w:id="206" w:author="ib Hansn" w:date="2021-12-07T18:12:00Z">
        <w:r>
          <w:t xml:space="preserve">The </w:t>
        </w:r>
      </w:ins>
      <w:ins w:id="207" w:author="ib Hansn" w:date="2021-12-07T20:13:00Z">
        <w:r w:rsidR="00297F2E">
          <w:t>l</w:t>
        </w:r>
      </w:ins>
      <w:ins w:id="208" w:author="ib Hansn" w:date="2021-12-07T18:12:00Z">
        <w:r>
          <w:t>egen</w:t>
        </w:r>
      </w:ins>
      <w:ins w:id="209" w:author="ib Hansn" w:date="2021-12-07T18:13:00Z">
        <w:r>
          <w:t xml:space="preserve">d button </w:t>
        </w:r>
      </w:ins>
      <w:ins w:id="210" w:author="ib Hansn" w:date="2021-12-07T18:16:00Z">
        <w:r>
          <w:t>determine</w:t>
        </w:r>
      </w:ins>
      <w:ins w:id="211" w:author="ib Hansn" w:date="2021-12-07T20:13:00Z">
        <w:r w:rsidR="005B0119">
          <w:t>s</w:t>
        </w:r>
      </w:ins>
      <w:ins w:id="212" w:author="ib Hansn" w:date="2021-12-07T18:13:00Z">
        <w:r>
          <w:t xml:space="preserve"> the placement of the scenario text. </w:t>
        </w:r>
      </w:ins>
      <w:ins w:id="213" w:author="ib Hansn" w:date="2021-12-07T18:17:00Z">
        <w:r>
          <w:t xml:space="preserve">Either to the right of the </w:t>
        </w:r>
        <w:r w:rsidR="00441E05">
          <w:t xml:space="preserve">scenario results, or in a legend box. </w:t>
        </w:r>
      </w:ins>
    </w:p>
    <w:p w14:paraId="49318A60" w14:textId="77777777" w:rsidR="00441E05" w:rsidRDefault="00441E05">
      <w:pPr>
        <w:pStyle w:val="BodyText"/>
      </w:pPr>
    </w:p>
    <w:p w14:paraId="2E719531" w14:textId="43634538" w:rsidR="00B4616B" w:rsidDel="00FB5A3D" w:rsidRDefault="00711AED">
      <w:pPr>
        <w:pStyle w:val="BodyText"/>
        <w:rPr>
          <w:del w:id="214" w:author="ib Hansn" w:date="2021-12-07T18:13:00Z"/>
        </w:rPr>
      </w:pPr>
      <w:del w:id="215" w:author="ib Hansn" w:date="2021-12-07T18:13:00Z">
        <w:r w:rsidDel="00FB5A3D">
          <w:delText>Also for some indicators it can be helpful to toggle Legends off.</w:delText>
        </w:r>
      </w:del>
    </w:p>
    <w:p w14:paraId="56754F0B" w14:textId="1356E6F0" w:rsidR="00B4616B" w:rsidRDefault="00441E05">
      <w:pPr>
        <w:pStyle w:val="Heading2"/>
      </w:pPr>
      <w:bookmarkStart w:id="216" w:name="restart-a-country"/>
      <w:ins w:id="217" w:author="ib Hansn" w:date="2021-12-07T18:18:00Z">
        <w:r>
          <w:t>To start a new country simulation session</w:t>
        </w:r>
      </w:ins>
      <w:del w:id="218" w:author="ib Hansn" w:date="2021-12-07T18:18:00Z">
        <w:r w:rsidR="00917E2D" w:rsidDel="00441E05">
          <w:delText>Clear the results</w:delText>
        </w:r>
      </w:del>
    </w:p>
    <w:p w14:paraId="16ABDD7F" w14:textId="53ACEEF8" w:rsidR="00441E05" w:rsidRDefault="00441E05" w:rsidP="00441E05">
      <w:pPr>
        <w:pStyle w:val="FirstParagraph"/>
        <w:rPr>
          <w:ins w:id="219" w:author="ib Hansn" w:date="2021-12-07T18:19:00Z"/>
        </w:rPr>
      </w:pPr>
      <w:ins w:id="220" w:author="ib Hansn" w:date="2021-12-07T18:19:00Z">
        <w:r>
          <w:t xml:space="preserve">To start a new country simulation </w:t>
        </w:r>
        <w:proofErr w:type="gramStart"/>
        <w:r>
          <w:t>session</w:t>
        </w:r>
        <w:proofErr w:type="gramEnd"/>
        <w:r>
          <w:t xml:space="preserve"> it </w:t>
        </w:r>
      </w:ins>
      <w:ins w:id="221" w:author="ib Hansn" w:date="2021-12-07T20:31:00Z">
        <w:r w:rsidR="00B73034">
          <w:t>is</w:t>
        </w:r>
      </w:ins>
      <w:ins w:id="222" w:author="ib Hansn" w:date="2021-12-07T18:19:00Z">
        <w:r>
          <w:t xml:space="preserve"> necessary to clear all previous results for </w:t>
        </w:r>
      </w:ins>
      <w:ins w:id="223" w:author="ib Hansn" w:date="2021-12-07T18:20:00Z">
        <w:r>
          <w:t>this country. This is done</w:t>
        </w:r>
      </w:ins>
      <w:ins w:id="224" w:author="ib Hansn" w:date="2021-12-07T18:19:00Z">
        <w:r>
          <w:t xml:space="preserve"> by first </w:t>
        </w:r>
      </w:ins>
      <w:ins w:id="225" w:author="ib Hansn" w:date="2021-12-07T18:20:00Z">
        <w:r>
          <w:t>selecting another</w:t>
        </w:r>
      </w:ins>
      <w:ins w:id="226" w:author="ib Hansn" w:date="2021-12-07T18:19:00Z">
        <w:r>
          <w:t xml:space="preserve"> country and then returning back to the initial country of choice.</w:t>
        </w:r>
      </w:ins>
      <w:ins w:id="227" w:author="ib Hansn" w:date="2021-12-07T18:20:00Z">
        <w:r>
          <w:t xml:space="preserve"> </w:t>
        </w:r>
      </w:ins>
    </w:p>
    <w:p w14:paraId="6D663575" w14:textId="599A7CA0" w:rsidR="00B4616B" w:rsidRPr="00441E05" w:rsidDel="00441E05" w:rsidRDefault="00711AED">
      <w:pPr>
        <w:pStyle w:val="Heading2"/>
        <w:rPr>
          <w:del w:id="228" w:author="ib Hansn" w:date="2021-12-07T18:18:00Z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del w:id="229" w:author="ib Hansn" w:date="2021-12-07T18:18:00Z">
        <w:r w:rsidRPr="00441E05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</w:rPr>
          <w:delText xml:space="preserve">To </w:delText>
        </w:r>
        <w:r w:rsidR="00917E2D" w:rsidRPr="00441E05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</w:rPr>
          <w:delText xml:space="preserve">clear all results for a </w:delText>
        </w:r>
        <w:r w:rsidRPr="00441E05" w:rsidDel="00441E05">
          <w:rPr>
            <w:rFonts w:asciiTheme="minorHAnsi" w:eastAsiaTheme="minorHAnsi" w:hAnsiTheme="minorHAnsi" w:cstheme="minorBidi"/>
            <w:b w:val="0"/>
            <w:bCs w:val="0"/>
            <w:color w:val="auto"/>
            <w:sz w:val="24"/>
            <w:szCs w:val="24"/>
          </w:rPr>
          <w:delText>country, just select another country and select the same country again.</w:delText>
        </w:r>
      </w:del>
    </w:p>
    <w:p w14:paraId="051DA8E4" w14:textId="76D2CCAC" w:rsidR="00B4616B" w:rsidRPr="00441E05" w:rsidRDefault="00917E2D">
      <w:pPr>
        <w:pStyle w:val="Heading2"/>
      </w:pPr>
      <w:bookmarkStart w:id="230" w:name="restart-the-tool"/>
      <w:bookmarkEnd w:id="216"/>
      <w:r w:rsidRPr="00441E05">
        <w:t>Trouble shooting</w:t>
      </w:r>
      <w:r w:rsidRPr="00441E0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rPrChange w:id="231" w:author="ib Hansn" w:date="2021-12-07T18:18:00Z">
            <w:rPr/>
          </w:rPrChange>
        </w:rPr>
        <w:t>.</w:t>
      </w:r>
      <w:r w:rsidRPr="00441E05">
        <w:t xml:space="preserve"> </w:t>
      </w:r>
    </w:p>
    <w:p w14:paraId="5DE4EF25" w14:textId="145191BB" w:rsidR="00B4616B" w:rsidRDefault="00711AED">
      <w:pPr>
        <w:pStyle w:val="FirstParagraph"/>
      </w:pPr>
      <w:r>
        <w:t xml:space="preserve">If something goes wrong </w:t>
      </w:r>
      <w:ins w:id="232" w:author="ib Hansn" w:date="2021-12-07T18:21:00Z">
        <w:r w:rsidR="00441E05">
          <w:t xml:space="preserve">the user would need to restart the </w:t>
        </w:r>
        <w:r w:rsidR="00441E05" w:rsidRPr="00576985">
          <w:rPr>
            <w:b/>
            <w:bCs/>
          </w:rPr>
          <w:t>virtual notebook</w:t>
        </w:r>
      </w:ins>
      <w:del w:id="233" w:author="ib Hansn" w:date="2021-12-07T18:21:00Z">
        <w:r w:rsidDel="00441E05">
          <w:delText xml:space="preserve">you </w:delText>
        </w:r>
        <w:r w:rsidR="00B22246" w:rsidDel="00441E05">
          <w:delText>want</w:delText>
        </w:r>
        <w:r w:rsidDel="00441E05">
          <w:delText xml:space="preserve"> to restart the notebook</w:delText>
        </w:r>
      </w:del>
      <w:r>
        <w:t xml:space="preserve">. This is done from the menu bar by selecting </w:t>
      </w:r>
      <w:r>
        <w:rPr>
          <w:b/>
          <w:bCs/>
        </w:rPr>
        <w:t>Cell&gt;run All</w:t>
      </w:r>
    </w:p>
    <w:p w14:paraId="32B740C0" w14:textId="77777777" w:rsidR="00B4616B" w:rsidRDefault="00711AED">
      <w:pPr>
        <w:pStyle w:val="BodyText"/>
      </w:pPr>
      <w:r>
        <w:t>Like this:</w:t>
      </w:r>
    </w:p>
    <w:p w14:paraId="3B3BC537" w14:textId="632A5D20" w:rsidR="00B4616B" w:rsidRDefault="00732BD3">
      <w:pPr>
        <w:pStyle w:val="BodyText"/>
        <w:rPr>
          <w:ins w:id="234" w:author="ib Hansn" w:date="2021-12-07T20:3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A416E" wp14:editId="20537A39">
                <wp:simplePos x="0" y="0"/>
                <wp:positionH relativeFrom="column">
                  <wp:posOffset>3842385</wp:posOffset>
                </wp:positionH>
                <wp:positionV relativeFrom="paragraph">
                  <wp:posOffset>1148715</wp:posOffset>
                </wp:positionV>
                <wp:extent cx="1285875" cy="723900"/>
                <wp:effectExtent l="19050" t="19050" r="28575" b="3810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723900"/>
                        </a:xfrm>
                        <a:prstGeom prst="leftArrow">
                          <a:avLst>
                            <a:gd name="adj1" fmla="val 50000"/>
                            <a:gd name="adj2" fmla="val 732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AC71E" w14:textId="30DC3796" w:rsidR="005C3BD6" w:rsidRPr="005C3BD6" w:rsidRDefault="005C3BD6" w:rsidP="005C3BD6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A41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" o:spid="_x0000_s1026" type="#_x0000_t66" style="position:absolute;margin-left:302.55pt;margin-top:90.45pt;width:101.2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" adj="8903">
                <v:textbox>
                  <w:txbxContent>
                    <w:p w14:paraId="285AC71E" w14:textId="30DC3796" w:rsidR="005C3BD6" w:rsidRPr="005C3BD6" w:rsidRDefault="005C3BD6" w:rsidP="005C3BD6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711AED">
        <w:rPr>
          <w:noProof/>
        </w:rPr>
        <w:drawing>
          <wp:inline distT="0" distB="0" distL="0" distR="0" wp14:anchorId="079EB7C2" wp14:editId="6EFC3EB4">
            <wp:extent cx="5334000" cy="1727200"/>
            <wp:effectExtent l="0" t="0" r="0" b="0"/>
            <wp:docPr id="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38192" w14:textId="77777777" w:rsidR="00A95907" w:rsidRDefault="00A95907">
      <w:pPr>
        <w:pStyle w:val="BodyText"/>
      </w:pPr>
    </w:p>
    <w:bookmarkEnd w:id="230"/>
    <w:p w14:paraId="0FA0359F" w14:textId="61AE5809" w:rsidR="00B22246" w:rsidRDefault="00FB5A3D" w:rsidP="00B22246">
      <w:pPr>
        <w:pStyle w:val="FirstParagraph"/>
        <w:rPr>
          <w:rStyle w:val="Hyperlink"/>
        </w:rPr>
      </w:pPr>
      <w:ins w:id="235" w:author="ib Hansn" w:date="2021-12-07T18:15:00Z">
        <w:r>
          <w:t xml:space="preserve">Another option will be to restart the uploading of the tool again </w:t>
        </w:r>
      </w:ins>
      <w:ins w:id="236" w:author="ib Hansn" w:date="2021-12-07T20:32:00Z">
        <w:r w:rsidR="00A95907">
          <w:t xml:space="preserve">by clicking </w:t>
        </w:r>
        <w:r w:rsidR="00A95907">
          <w:fldChar w:fldCharType="begin"/>
        </w:r>
        <w:r w:rsidR="00A95907">
          <w:instrText xml:space="preserve">HYPERLINK "https://mybinder.org/v2/gh/IbHansen/UNESCAP-Asia/HEAD?urlpath=tree/Asia/Carbon%20tax%20experiments%20singel%20country.ipynb" \h </w:instrText>
        </w:r>
        <w:r w:rsidR="00A95907">
          <w:fldChar w:fldCharType="separate"/>
        </w:r>
        <w:r w:rsidR="00A95907">
          <w:rPr>
            <w:rStyle w:val="Hyperlink"/>
          </w:rPr>
          <w:t>here</w:t>
        </w:r>
        <w:r w:rsidR="00A95907">
          <w:rPr>
            <w:rStyle w:val="Hyperlink"/>
          </w:rPr>
          <w:fldChar w:fldCharType="end"/>
        </w:r>
      </w:ins>
      <w:del w:id="237" w:author="ib Hansn" w:date="2021-12-07T18:15:00Z">
        <w:r w:rsidR="00B22246" w:rsidDel="00FB5A3D">
          <w:delText xml:space="preserve">Or upload the tool again from the </w:delText>
        </w:r>
      </w:del>
      <w:del w:id="238" w:author="ib Hansn" w:date="2021-12-07T20:32:00Z">
        <w:r w:rsidR="00361DDC" w:rsidDel="00A95907">
          <w:fldChar w:fldCharType="begin"/>
        </w:r>
        <w:r w:rsidR="00361DDC" w:rsidDel="00A95907">
          <w:delInstrText xml:space="preserve"> HYPERLINK "https://mybinder.org/v2/gh/IbHansen/UNESCAP-Asia/HEAD?urlpath=tree/Asia/Carbon%20tax%20experiments%20singel%20country.ipynb" \h </w:delInstrText>
        </w:r>
        <w:r w:rsidR="00361DDC" w:rsidDel="00A95907">
          <w:fldChar w:fldCharType="separate"/>
        </w:r>
        <w:r w:rsidR="00B22246" w:rsidDel="00A95907">
          <w:rPr>
            <w:rStyle w:val="Hyperlink"/>
          </w:rPr>
          <w:delText>link</w:delText>
        </w:r>
        <w:r w:rsidR="00361DDC" w:rsidDel="00A95907">
          <w:rPr>
            <w:rStyle w:val="Hyperlink"/>
          </w:rPr>
          <w:fldChar w:fldCharType="end"/>
        </w:r>
      </w:del>
    </w:p>
    <w:p w14:paraId="713CCC8E" w14:textId="13722B29" w:rsidR="00B22246" w:rsidDel="00FB5A3D" w:rsidRDefault="00B22246" w:rsidP="00B22246">
      <w:pPr>
        <w:pStyle w:val="BodyText"/>
        <w:rPr>
          <w:del w:id="239" w:author="ib Hansn" w:date="2021-12-07T18:16:00Z"/>
        </w:rPr>
      </w:pPr>
    </w:p>
    <w:p w14:paraId="07E68328" w14:textId="2360E031" w:rsidR="00B22246" w:rsidRPr="00B22246" w:rsidDel="00FB5A3D" w:rsidRDefault="00B22246" w:rsidP="00B22246">
      <w:pPr>
        <w:pStyle w:val="BodyText"/>
        <w:rPr>
          <w:del w:id="240" w:author="ib Hansn" w:date="2021-12-07T18:16:00Z"/>
        </w:rPr>
      </w:pPr>
      <w:del w:id="241" w:author="ib Hansn" w:date="2021-12-07T18:16:00Z">
        <w:r w:rsidDel="00FB5A3D">
          <w:delText xml:space="preserve">If you </w:delText>
        </w:r>
        <w:r w:rsidR="00E45D95" w:rsidDel="00FB5A3D">
          <w:delText>click</w:delText>
        </w:r>
        <w:r w:rsidDel="00FB5A3D">
          <w:delText xml:space="preserve"> the eye </w:delText>
        </w:r>
        <w:r w:rsidR="00E45D95" w:rsidRPr="00E45D95" w:rsidDel="00FB5A3D">
          <w:rPr>
            <w:noProof/>
          </w:rPr>
          <w:drawing>
            <wp:inline distT="0" distB="0" distL="0" distR="0" wp14:anchorId="42A91AE0" wp14:editId="6C78D7F7">
              <wp:extent cx="304843" cy="314369"/>
              <wp:effectExtent l="0" t="0" r="0" b="952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43" cy="3143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45D95" w:rsidDel="00FB5A3D">
          <w:delText xml:space="preserve"> </w:delText>
        </w:r>
        <w:r w:rsidDel="00FB5A3D">
          <w:delText>in the toolbar</w:delText>
        </w:r>
        <w:r w:rsidR="00E45D95" w:rsidDel="00FB5A3D">
          <w:delText xml:space="preserve"> you, the code for the tool will appear. Just click it again to make the code disappear. </w:delText>
        </w:r>
      </w:del>
    </w:p>
    <w:p w14:paraId="2FC0FBEC" w14:textId="1035D727" w:rsidR="00B4616B" w:rsidRDefault="00B4616B">
      <w:pPr>
        <w:pStyle w:val="FirstParagraph"/>
      </w:pPr>
    </w:p>
    <w:sectPr w:rsidR="00B4616B" w:rsidSect="008209D9">
      <w:headerReference w:type="first" r:id="rId28"/>
      <w:pgSz w:w="12240" w:h="15840"/>
      <w:pgMar w:top="1701" w:right="1134" w:bottom="1701" w:left="1134" w:header="708" w:footer="708" w:gutter="0"/>
      <w:cols w:space="708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ib Hansn" w:date="2021-12-07T15:54:00Z" w:initials="iH">
    <w:p w14:paraId="69361F3D" w14:textId="52BDC978" w:rsidR="008E58CB" w:rsidRDefault="008E58CB">
      <w:pPr>
        <w:pStyle w:val="CommentText"/>
      </w:pPr>
      <w:r>
        <w:rPr>
          <w:rStyle w:val="CommentReference"/>
        </w:rPr>
        <w:annotationRef/>
      </w:r>
      <w:r>
        <w:t xml:space="preserve">Bandwidth has </w:t>
      </w:r>
      <w:r w:rsidR="00F56291">
        <w:t xml:space="preserve">negligent impact.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361F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A0224" w16cex:dateUtc="2021-12-07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361F3D" w16cid:durableId="255A02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5AA5" w14:textId="77777777" w:rsidR="00361DDC" w:rsidRDefault="00361DDC">
      <w:pPr>
        <w:spacing w:after="0"/>
      </w:pPr>
      <w:r>
        <w:separator/>
      </w:r>
    </w:p>
  </w:endnote>
  <w:endnote w:type="continuationSeparator" w:id="0">
    <w:p w14:paraId="3B112C24" w14:textId="77777777" w:rsidR="00361DDC" w:rsidRDefault="00361D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B68B" w14:textId="77777777" w:rsidR="00361DDC" w:rsidRDefault="00361DDC">
      <w:r>
        <w:separator/>
      </w:r>
    </w:p>
  </w:footnote>
  <w:footnote w:type="continuationSeparator" w:id="0">
    <w:p w14:paraId="265BAEA9" w14:textId="77777777" w:rsidR="00361DDC" w:rsidRDefault="00361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FAC8" w14:textId="128B4305" w:rsidR="008209D9" w:rsidRDefault="000E26FC" w:rsidP="000E26FC">
    <w:pPr>
      <w:pStyle w:val="Header"/>
    </w:pPr>
    <w:r>
      <w:rPr>
        <w:noProof/>
      </w:rPr>
      <w:drawing>
        <wp:inline distT="0" distB="0" distL="0" distR="0" wp14:anchorId="0396CA72" wp14:editId="325782EE">
          <wp:extent cx="2524125" cy="75168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791" cy="754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9763B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b Hansn">
    <w15:presenceInfo w15:providerId="Windows Live" w15:userId="fdff96dceeaa16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6FC"/>
    <w:rsid w:val="000F72C4"/>
    <w:rsid w:val="00133729"/>
    <w:rsid w:val="00174404"/>
    <w:rsid w:val="00297F2E"/>
    <w:rsid w:val="002B4A9F"/>
    <w:rsid w:val="002C4938"/>
    <w:rsid w:val="002E0396"/>
    <w:rsid w:val="00361DDC"/>
    <w:rsid w:val="00376BFE"/>
    <w:rsid w:val="003F73CB"/>
    <w:rsid w:val="004155ED"/>
    <w:rsid w:val="00433730"/>
    <w:rsid w:val="00441E05"/>
    <w:rsid w:val="004E29B3"/>
    <w:rsid w:val="00515412"/>
    <w:rsid w:val="00590D07"/>
    <w:rsid w:val="005B0119"/>
    <w:rsid w:val="005C3BD6"/>
    <w:rsid w:val="00706425"/>
    <w:rsid w:val="00711AED"/>
    <w:rsid w:val="00714A41"/>
    <w:rsid w:val="00732BD3"/>
    <w:rsid w:val="0075124A"/>
    <w:rsid w:val="00757DEF"/>
    <w:rsid w:val="00784D58"/>
    <w:rsid w:val="008209D9"/>
    <w:rsid w:val="00821CB0"/>
    <w:rsid w:val="008D6863"/>
    <w:rsid w:val="008E58CB"/>
    <w:rsid w:val="00917E2D"/>
    <w:rsid w:val="00967945"/>
    <w:rsid w:val="0098390C"/>
    <w:rsid w:val="009B5D22"/>
    <w:rsid w:val="00A670CF"/>
    <w:rsid w:val="00A95907"/>
    <w:rsid w:val="00B17E71"/>
    <w:rsid w:val="00B22246"/>
    <w:rsid w:val="00B4616B"/>
    <w:rsid w:val="00B50075"/>
    <w:rsid w:val="00B73034"/>
    <w:rsid w:val="00B86B75"/>
    <w:rsid w:val="00BA1B62"/>
    <w:rsid w:val="00BC48D5"/>
    <w:rsid w:val="00BE003E"/>
    <w:rsid w:val="00C36279"/>
    <w:rsid w:val="00CD1DC4"/>
    <w:rsid w:val="00D56503"/>
    <w:rsid w:val="00D70D0A"/>
    <w:rsid w:val="00E315A3"/>
    <w:rsid w:val="00E45D95"/>
    <w:rsid w:val="00F56291"/>
    <w:rsid w:val="00F95C33"/>
    <w:rsid w:val="00FB5A3D"/>
    <w:rsid w:val="00FE7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4E279"/>
  <w15:docId w15:val="{45E1F3FA-0C01-4F1B-88D4-2DADFC0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A670C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500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50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50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50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50075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09D9"/>
  </w:style>
  <w:style w:type="paragraph" w:styleId="Footer">
    <w:name w:val="footer"/>
    <w:basedOn w:val="Normal"/>
    <w:link w:val="Foot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09D9"/>
  </w:style>
  <w:style w:type="paragraph" w:styleId="Revision">
    <w:name w:val="Revision"/>
    <w:hidden/>
    <w:semiHidden/>
    <w:rsid w:val="00376BF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37A2-F175-47CD-BCC2-C513121E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674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 Hansn</dc:creator>
  <cp:keywords/>
  <cp:lastModifiedBy>ib Hansn</cp:lastModifiedBy>
  <cp:revision>3</cp:revision>
  <cp:lastPrinted>2021-12-07T17:23:00Z</cp:lastPrinted>
  <dcterms:created xsi:type="dcterms:W3CDTF">2021-12-07T19:24:00Z</dcterms:created>
  <dcterms:modified xsi:type="dcterms:W3CDTF">2021-12-07T19:33:00Z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