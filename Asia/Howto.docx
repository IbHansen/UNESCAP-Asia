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2A94" w14:textId="7F67C1E2" w:rsidR="00B4616B" w:rsidRDefault="00B4616B">
      <w:pPr>
        <w:pStyle w:val="FirstParagraph"/>
      </w:pPr>
    </w:p>
    <w:p w14:paraId="47127880" w14:textId="77777777" w:rsidR="00A670CF" w:rsidRDefault="00711AED" w:rsidP="00A670CF">
      <w:pPr>
        <w:pStyle w:val="Heading1"/>
      </w:pPr>
      <w:bookmarkStart w:id="0" w:name="Xc21c2c58320b8b2d669c5ca8b80a318762929dc"/>
      <w:r>
        <w:t>How to use</w:t>
      </w:r>
      <w:r w:rsidR="00A670CF">
        <w:t xml:space="preserve"> </w:t>
      </w:r>
      <w:r>
        <w:t xml:space="preserve">ESCAP Carbon Pricing </w:t>
      </w:r>
      <w:r w:rsidR="00A670CF">
        <w:t>Simulation tool</w:t>
      </w:r>
      <w:bookmarkStart w:id="1" w:name="starting"/>
      <w:bookmarkEnd w:id="0"/>
    </w:p>
    <w:p w14:paraId="0D9F70BE" w14:textId="69F715F6" w:rsidR="00B4616B" w:rsidRDefault="00A670CF" w:rsidP="00A670CF">
      <w:pPr>
        <w:pStyle w:val="Heading1"/>
      </w:pPr>
      <w:r>
        <w:t>How to Start</w:t>
      </w:r>
    </w:p>
    <w:bookmarkEnd w:id="1"/>
    <w:p w14:paraId="38B4DA7A" w14:textId="77777777" w:rsidR="00B4616B" w:rsidRDefault="00711AED">
      <w:pPr>
        <w:pStyle w:val="FirstParagraph"/>
      </w:pPr>
      <w:r>
        <w:t>T</w:t>
      </w:r>
      <w:r>
        <w:t xml:space="preserve">he tool is started by this </w:t>
      </w:r>
      <w:hyperlink r:id="rId8">
        <w:r>
          <w:rPr>
            <w:rStyle w:val="Hyperlink"/>
          </w:rPr>
          <w:t>li</w:t>
        </w:r>
        <w:r>
          <w:rPr>
            <w:rStyle w:val="Hyperlink"/>
          </w:rPr>
          <w:t>n</w:t>
        </w:r>
        <w:r>
          <w:rPr>
            <w:rStyle w:val="Hyperlink"/>
          </w:rPr>
          <w:t>k</w:t>
        </w:r>
      </w:hyperlink>
    </w:p>
    <w:p w14:paraId="0D2E4FAB" w14:textId="67BF2A59" w:rsidR="00B4616B" w:rsidRDefault="00A670CF">
      <w:pPr>
        <w:pStyle w:val="BodyText"/>
      </w:pPr>
      <w:r>
        <w:t xml:space="preserve">A new tab </w:t>
      </w:r>
      <w:r w:rsidR="00711AED">
        <w:t>will</w:t>
      </w:r>
      <w:r w:rsidR="00BE003E">
        <w:t xml:space="preserve"> open</w:t>
      </w:r>
      <w:r w:rsidR="00711AED">
        <w:t xml:space="preserve"> </w:t>
      </w:r>
      <w:r w:rsidR="00711AED">
        <w:t xml:space="preserve">in your browser which looks like </w:t>
      </w:r>
      <w:r w:rsidR="00967945">
        <w:t>the image below</w:t>
      </w:r>
      <w:r w:rsidR="00711AED">
        <w:t>:</w:t>
      </w:r>
    </w:p>
    <w:p w14:paraId="44B30253" w14:textId="7C6E1DD0" w:rsidR="00B4616B" w:rsidRDefault="00732BD3">
      <w:pPr>
        <w:pStyle w:val="BodyText"/>
      </w:pPr>
      <w:r w:rsidRPr="00732BD3">
        <w:rPr>
          <w:noProof/>
        </w:rPr>
        <w:drawing>
          <wp:inline distT="0" distB="0" distL="0" distR="0" wp14:anchorId="276DEBA1" wp14:editId="3709577D">
            <wp:extent cx="4457700" cy="3934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105" cy="39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"/>
      <w:commentRangeEnd w:id="2"/>
      <w:r w:rsidR="00B50075">
        <w:rPr>
          <w:rStyle w:val="CommentReference"/>
        </w:rPr>
        <w:commentReference w:id="2"/>
      </w:r>
    </w:p>
    <w:p w14:paraId="226D14A1" w14:textId="77777777" w:rsidR="00B4616B" w:rsidRDefault="00711AED">
      <w:pPr>
        <w:pStyle w:val="BodyText"/>
      </w:pPr>
      <w:r>
        <w:t>It can take some time for the tool to apear</w:t>
      </w:r>
      <w:r>
        <w:t>. First a virtual machine is created, then the model has to be loaded.</w:t>
      </w:r>
    </w:p>
    <w:p w14:paraId="4DBD1C3C" w14:textId="2A636155" w:rsidR="00B4616B" w:rsidRDefault="00CD1DC4">
      <w:pPr>
        <w:pStyle w:val="Heading2"/>
      </w:pPr>
      <w:bookmarkStart w:id="3" w:name="input"/>
      <w:r>
        <w:t xml:space="preserve">How to choose input to the simulation. </w:t>
      </w:r>
    </w:p>
    <w:bookmarkEnd w:id="3"/>
    <w:p w14:paraId="6AF10907" w14:textId="2A90447A" w:rsidR="00B4616B" w:rsidRDefault="00711AED">
      <w:pPr>
        <w:pStyle w:val="FirstParagraph"/>
      </w:pPr>
      <w:r>
        <w:t>Then a country has to be selected from the list of countrie</w:t>
      </w:r>
      <w:r w:rsidR="00D70D0A">
        <w:t>s</w:t>
      </w:r>
      <w:r>
        <w:t>.</w:t>
      </w:r>
    </w:p>
    <w:p w14:paraId="3BF44C93" w14:textId="77777777" w:rsidR="00B4616B" w:rsidRDefault="00711AED">
      <w:pPr>
        <w:pStyle w:val="BodyText"/>
      </w:pPr>
      <w:r>
        <w:t>When a country has been selected, Three input tabs will be displayed. They can be expanded in order to input differen</w:t>
      </w:r>
      <w:r>
        <w:t>t policy options.</w:t>
      </w:r>
    </w:p>
    <w:p w14:paraId="262A8722" w14:textId="676F682D" w:rsidR="00B4616B" w:rsidRDefault="00D70D0A">
      <w:pPr>
        <w:pStyle w:val="BodyText"/>
      </w:pPr>
      <w:r w:rsidRPr="00D70D0A">
        <w:lastRenderedPageBreak/>
        <w:drawing>
          <wp:inline distT="0" distB="0" distL="0" distR="0" wp14:anchorId="37FC8427" wp14:editId="6BA8D6DF">
            <wp:extent cx="633222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F420" w14:textId="4C12C250" w:rsidR="00B4616B" w:rsidRDefault="00D70D0A">
      <w:pPr>
        <w:pStyle w:val="Heading2"/>
      </w:pPr>
      <w:bookmarkStart w:id="4" w:name="simulating"/>
      <w:r>
        <w:t>How to run the s</w:t>
      </w:r>
      <w:r w:rsidR="00711AED">
        <w:t>imulating</w:t>
      </w:r>
    </w:p>
    <w:bookmarkEnd w:id="4"/>
    <w:p w14:paraId="1034665D" w14:textId="77777777" w:rsidR="002E0396" w:rsidRDefault="0075124A" w:rsidP="002E0396">
      <w:pPr>
        <w:pStyle w:val="FirstParagraph"/>
      </w:pPr>
      <w:r>
        <w:t xml:space="preserve">When the input has been updated. One can change the suggested name for the scenario here: </w:t>
      </w:r>
    </w:p>
    <w:p w14:paraId="73D0A8AA" w14:textId="006DD296" w:rsidR="002E0396" w:rsidRPr="002E0396" w:rsidRDefault="002E0396" w:rsidP="002E0396">
      <w:pPr>
        <w:pStyle w:val="FirstParagraph"/>
      </w:pPr>
      <w:r w:rsidRPr="002E0396">
        <w:drawing>
          <wp:inline distT="0" distB="0" distL="0" distR="0" wp14:anchorId="105CD969" wp14:editId="550D42BF">
            <wp:extent cx="2333951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F504" w14:textId="41F56957" w:rsidR="00917E2D" w:rsidRDefault="00917E2D">
      <w:pPr>
        <w:pStyle w:val="FirstParagraph"/>
      </w:pPr>
      <w:r>
        <w:t xml:space="preserve">The scenario name will appear in the result charts. </w:t>
      </w:r>
    </w:p>
    <w:p w14:paraId="2F38421F" w14:textId="5CB722D1" w:rsidR="00B4616B" w:rsidRDefault="00917E2D">
      <w:pPr>
        <w:pStyle w:val="FirstParagraph"/>
      </w:pPr>
      <w:r>
        <w:t xml:space="preserve">Now the </w:t>
      </w:r>
      <w:r w:rsidR="0075124A">
        <w:t xml:space="preserve">scenario </w:t>
      </w:r>
      <w:r>
        <w:t xml:space="preserve">can be </w:t>
      </w:r>
      <w:proofErr w:type="gramStart"/>
      <w:r>
        <w:t xml:space="preserve">simulated </w:t>
      </w:r>
      <w:r w:rsidR="00711AED">
        <w:t xml:space="preserve"> by</w:t>
      </w:r>
      <w:proofErr w:type="gramEnd"/>
      <w:r w:rsidR="00711AED">
        <w:t xml:space="preserve"> pressing this button:</w:t>
      </w:r>
    </w:p>
    <w:p w14:paraId="1C4D7894" w14:textId="24570326" w:rsidR="00B4616B" w:rsidRDefault="00D70D0A">
      <w:pPr>
        <w:pStyle w:val="BodyText"/>
      </w:pPr>
      <w:r w:rsidRPr="00D70D0A">
        <w:drawing>
          <wp:inline distT="0" distB="0" distL="0" distR="0" wp14:anchorId="3920820D" wp14:editId="2F29FDDF">
            <wp:extent cx="1467055" cy="28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EF0E" w14:textId="50308F76" w:rsidR="00B4616B" w:rsidRDefault="00D70D0A">
      <w:pPr>
        <w:pStyle w:val="Heading2"/>
      </w:pPr>
      <w:bookmarkStart w:id="5" w:name="inspect-output"/>
      <w:r>
        <w:t>Review results</w:t>
      </w:r>
    </w:p>
    <w:bookmarkEnd w:id="5"/>
    <w:p w14:paraId="5BA4B7B0" w14:textId="6998F8EF" w:rsidR="00B4616B" w:rsidRDefault="00711AED">
      <w:pPr>
        <w:pStyle w:val="FirstParagraph"/>
      </w:pPr>
      <w:r>
        <w:t xml:space="preserve">When the model </w:t>
      </w:r>
      <w:r w:rsidR="00917E2D">
        <w:t>has been simulated</w:t>
      </w:r>
      <w:r>
        <w:t xml:space="preserve"> the output can be inspected. </w:t>
      </w:r>
      <w:r w:rsidR="002E0396">
        <w:t>Charts for d</w:t>
      </w:r>
      <w:r>
        <w:t>if</w:t>
      </w:r>
      <w:r>
        <w:t>ferent indicators can be selected from this dropdown box</w:t>
      </w:r>
      <w:r w:rsidR="005C3BD6">
        <w:t xml:space="preserve"> (in this example for Bangladesh)</w:t>
      </w:r>
      <w:r>
        <w:t>:</w:t>
      </w:r>
    </w:p>
    <w:p w14:paraId="5927BF57" w14:textId="77777777" w:rsidR="00B4616B" w:rsidRDefault="00711AED">
      <w:pPr>
        <w:pStyle w:val="BodyText"/>
      </w:pPr>
      <w:r>
        <w:rPr>
          <w:noProof/>
        </w:rPr>
        <w:drawing>
          <wp:inline distT="0" distB="0" distL="0" distR="0" wp14:anchorId="4B740AC2" wp14:editId="3DCD92F6">
            <wp:extent cx="5334000" cy="1613104"/>
            <wp:effectExtent l="0" t="0" r="0" b="0"/>
            <wp:docPr id="5" name="Picture" descr="image-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455BA" w14:textId="5F00D6F6" w:rsidR="00B4616B" w:rsidRDefault="00711AED">
      <w:pPr>
        <w:pStyle w:val="BodyText"/>
      </w:pPr>
      <w:r>
        <w:t xml:space="preserve">The format </w:t>
      </w:r>
      <w:r w:rsidR="002E0396">
        <w:t xml:space="preserve">for the chart(s) </w:t>
      </w:r>
      <w:r>
        <w:t>can be adjusted from this control panel:</w:t>
      </w:r>
    </w:p>
    <w:p w14:paraId="26B9BAB5" w14:textId="1377E587" w:rsidR="00B4616B" w:rsidRDefault="00711AED">
      <w:pPr>
        <w:pStyle w:val="BodyText"/>
      </w:pPr>
      <w:r>
        <w:rPr>
          <w:noProof/>
        </w:rPr>
        <w:drawing>
          <wp:inline distT="0" distB="0" distL="0" distR="0" wp14:anchorId="128BC315" wp14:editId="16C7BCB2">
            <wp:extent cx="5334000" cy="1003183"/>
            <wp:effectExtent l="0" t="0" r="0" b="0"/>
            <wp:docPr id="6" name="Picture" descr="image-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C6814" w14:textId="60987EF6" w:rsidR="00B4616B" w:rsidRDefault="00711AED">
      <w:pPr>
        <w:pStyle w:val="BodyText"/>
      </w:pPr>
      <w:r>
        <w:t>For some indicators it can be more relevant to look at the difference to "Business as usual" either in absolute terms or in percent of "Busine</w:t>
      </w:r>
      <w:r>
        <w:t>ss as usual"</w:t>
      </w:r>
      <w:r w:rsidR="002E0396">
        <w:t xml:space="preserve">. This is achieved by selecting the </w:t>
      </w:r>
      <w:r w:rsidR="00917E2D">
        <w:t xml:space="preserve">appropriate button in this section: </w:t>
      </w:r>
    </w:p>
    <w:p w14:paraId="554B9DF3" w14:textId="4D2A8068" w:rsidR="00917E2D" w:rsidRDefault="00917E2D">
      <w:pPr>
        <w:pStyle w:val="BodyText"/>
      </w:pPr>
      <w:r w:rsidRPr="00917E2D">
        <w:lastRenderedPageBreak/>
        <w:drawing>
          <wp:inline distT="0" distB="0" distL="0" distR="0" wp14:anchorId="728CFB4E" wp14:editId="2591E443">
            <wp:extent cx="2924583" cy="60968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9531" w14:textId="77777777" w:rsidR="00B4616B" w:rsidRDefault="00711AED">
      <w:pPr>
        <w:pStyle w:val="BodyText"/>
      </w:pPr>
      <w:proofErr w:type="gramStart"/>
      <w:r>
        <w:t>Also</w:t>
      </w:r>
      <w:proofErr w:type="gramEnd"/>
      <w:r>
        <w:t xml:space="preserve"> for some indicators it can be helpful to toggle Legends off.</w:t>
      </w:r>
    </w:p>
    <w:p w14:paraId="56754F0B" w14:textId="37A19603" w:rsidR="00B4616B" w:rsidRDefault="00917E2D">
      <w:pPr>
        <w:pStyle w:val="Heading2"/>
      </w:pPr>
      <w:bookmarkStart w:id="6" w:name="restart-a-country"/>
      <w:r>
        <w:t>Clear the results</w:t>
      </w:r>
    </w:p>
    <w:p w14:paraId="6D663575" w14:textId="57A5B9AD" w:rsidR="00B4616B" w:rsidRDefault="00711AED">
      <w:pPr>
        <w:pStyle w:val="FirstParagraph"/>
      </w:pPr>
      <w:r>
        <w:t xml:space="preserve">To </w:t>
      </w:r>
      <w:r w:rsidR="00917E2D">
        <w:t xml:space="preserve">clear all results for a </w:t>
      </w:r>
      <w:r>
        <w:t>country, just select another country and select the same country again.</w:t>
      </w:r>
    </w:p>
    <w:p w14:paraId="051DA8E4" w14:textId="76D2CCAC" w:rsidR="00B4616B" w:rsidRDefault="00917E2D">
      <w:pPr>
        <w:pStyle w:val="Heading2"/>
      </w:pPr>
      <w:bookmarkStart w:id="7" w:name="restart-the-tool"/>
      <w:bookmarkEnd w:id="6"/>
      <w:r>
        <w:t xml:space="preserve">Trouble shooting. </w:t>
      </w:r>
    </w:p>
    <w:p w14:paraId="5DE4EF25" w14:textId="26180114" w:rsidR="00B4616B" w:rsidRDefault="00711AED">
      <w:pPr>
        <w:pStyle w:val="FirstParagraph"/>
      </w:pPr>
      <w:r>
        <w:t xml:space="preserve">If something goes wrong you </w:t>
      </w:r>
      <w:r w:rsidR="00B22246">
        <w:t>want</w:t>
      </w:r>
      <w:r>
        <w:t xml:space="preserve"> to restart the notebook</w:t>
      </w:r>
      <w:r>
        <w:t xml:space="preserve">. This is done from the menu bar by selecting </w:t>
      </w:r>
      <w:r>
        <w:rPr>
          <w:b/>
          <w:bCs/>
        </w:rPr>
        <w:t>Cell&gt;run All</w:t>
      </w:r>
    </w:p>
    <w:p w14:paraId="32B740C0" w14:textId="77777777" w:rsidR="00B4616B" w:rsidRDefault="00711AED">
      <w:pPr>
        <w:pStyle w:val="BodyText"/>
      </w:pPr>
      <w:r>
        <w:t>Like this:</w:t>
      </w:r>
    </w:p>
    <w:p w14:paraId="3B3BC537" w14:textId="00B0907C" w:rsidR="00B4616B" w:rsidRDefault="00732BD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A416E" wp14:editId="20537A39">
                <wp:simplePos x="0" y="0"/>
                <wp:positionH relativeFrom="column">
                  <wp:posOffset>3842385</wp:posOffset>
                </wp:positionH>
                <wp:positionV relativeFrom="paragraph">
                  <wp:posOffset>1148715</wp:posOffset>
                </wp:positionV>
                <wp:extent cx="1285875" cy="723900"/>
                <wp:effectExtent l="19050" t="19050" r="28575" b="38100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723900"/>
                        </a:xfrm>
                        <a:prstGeom prst="leftArrow">
                          <a:avLst>
                            <a:gd name="adj1" fmla="val 50000"/>
                            <a:gd name="adj2" fmla="val 732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AC71E" w14:textId="30DC3796" w:rsidR="005C3BD6" w:rsidRPr="005C3BD6" w:rsidRDefault="005C3BD6" w:rsidP="005C3BD6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A41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2" o:spid="_x0000_s1026" type="#_x0000_t66" style="position:absolute;margin-left:302.55pt;margin-top:90.45pt;width:101.2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" adj="8903">
                <v:textbox>
                  <w:txbxContent>
                    <w:p w14:paraId="285AC71E" w14:textId="30DC3796" w:rsidR="005C3BD6" w:rsidRPr="005C3BD6" w:rsidRDefault="005C3BD6" w:rsidP="005C3BD6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711AED">
        <w:rPr>
          <w:noProof/>
        </w:rPr>
        <w:drawing>
          <wp:inline distT="0" distB="0" distL="0" distR="0" wp14:anchorId="079EB7C2" wp14:editId="6EFC3EB4">
            <wp:extent cx="5334000" cy="1727200"/>
            <wp:effectExtent l="0" t="0" r="0" b="0"/>
            <wp:docPr id="7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"/>
    <w:p w14:paraId="0FA0359F" w14:textId="3C2723DC" w:rsidR="00B22246" w:rsidRDefault="00B22246" w:rsidP="00B22246">
      <w:pPr>
        <w:pStyle w:val="FirstParagraph"/>
        <w:rPr>
          <w:rStyle w:val="Hyperlink"/>
        </w:rPr>
      </w:pPr>
      <w:r>
        <w:t>Or upload the tool again from the</w:t>
      </w:r>
      <w:r>
        <w:t xml:space="preserve"> </w:t>
      </w:r>
      <w:hyperlink r:id="rId21">
        <w:r>
          <w:rPr>
            <w:rStyle w:val="Hyperlink"/>
          </w:rPr>
          <w:t>link</w:t>
        </w:r>
      </w:hyperlink>
    </w:p>
    <w:p w14:paraId="713CCC8E" w14:textId="44804511" w:rsidR="00B22246" w:rsidRDefault="00B22246" w:rsidP="00B22246">
      <w:pPr>
        <w:pStyle w:val="BodyText"/>
      </w:pPr>
    </w:p>
    <w:p w14:paraId="07E68328" w14:textId="2798C19D" w:rsidR="00B22246" w:rsidRPr="00B22246" w:rsidRDefault="00B22246" w:rsidP="00B22246">
      <w:pPr>
        <w:pStyle w:val="BodyText"/>
      </w:pPr>
      <w:r>
        <w:t xml:space="preserve">If you </w:t>
      </w:r>
      <w:r w:rsidR="00E45D95">
        <w:t>click</w:t>
      </w:r>
      <w:r>
        <w:t xml:space="preserve"> the eye </w:t>
      </w:r>
      <w:r w:rsidR="00E45D95" w:rsidRPr="00E45D95">
        <w:drawing>
          <wp:inline distT="0" distB="0" distL="0" distR="0" wp14:anchorId="42A91AE0" wp14:editId="6C78D7F7">
            <wp:extent cx="304843" cy="314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D95">
        <w:t xml:space="preserve"> </w:t>
      </w:r>
      <w:r>
        <w:t>in the toolbar</w:t>
      </w:r>
      <w:r w:rsidR="00E45D95">
        <w:t xml:space="preserve"> you, the code for the tool will appear. Just click it again to make the code disappear. </w:t>
      </w:r>
    </w:p>
    <w:p w14:paraId="2FC0FBEC" w14:textId="1035D727" w:rsidR="00B4616B" w:rsidRDefault="00B4616B">
      <w:pPr>
        <w:pStyle w:val="FirstParagraph"/>
      </w:pPr>
    </w:p>
    <w:sectPr w:rsidR="00B4616B" w:rsidSect="008209D9">
      <w:headerReference w:type="first" r:id="rId23"/>
      <w:pgSz w:w="12240" w:h="15840"/>
      <w:pgMar w:top="1701" w:right="1134" w:bottom="1701" w:left="1134" w:header="708" w:footer="708" w:gutter="0"/>
      <w:cols w:space="708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b Hansn" w:date="2021-12-02T13:58:00Z" w:initials="iH">
    <w:p w14:paraId="0B73AB94" w14:textId="439AE6C5" w:rsidR="00B50075" w:rsidRDefault="00B5007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This is a picture of the tool, not the </w:t>
      </w:r>
      <w:proofErr w:type="spellStart"/>
      <w:r>
        <w:rPr>
          <w:rStyle w:val="CommentReference"/>
        </w:rPr>
        <w:t>Howto</w:t>
      </w:r>
      <w:proofErr w:type="spellEnd"/>
      <w:r>
        <w:rPr>
          <w:rStyle w:val="CommentReference"/>
        </w:rPr>
        <w:t xml:space="preserve">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73AB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34FA0" w16cex:dateUtc="2021-12-02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73AB94" w16cid:durableId="25534F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90C0A" w14:textId="77777777" w:rsidR="00711AED" w:rsidRDefault="00711AED">
      <w:pPr>
        <w:spacing w:after="0"/>
      </w:pPr>
      <w:r>
        <w:separator/>
      </w:r>
    </w:p>
  </w:endnote>
  <w:endnote w:type="continuationSeparator" w:id="0">
    <w:p w14:paraId="1624FC13" w14:textId="77777777" w:rsidR="00711AED" w:rsidRDefault="00711A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C1D1" w14:textId="77777777" w:rsidR="00711AED" w:rsidRDefault="00711AED">
      <w:r>
        <w:separator/>
      </w:r>
    </w:p>
  </w:footnote>
  <w:footnote w:type="continuationSeparator" w:id="0">
    <w:p w14:paraId="6DDFFEA3" w14:textId="77777777" w:rsidR="00711AED" w:rsidRDefault="00711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FAC8" w14:textId="128B4305" w:rsidR="008209D9" w:rsidRDefault="000E26FC" w:rsidP="000E26FC">
    <w:pPr>
      <w:pStyle w:val="Header"/>
    </w:pPr>
    <w:r>
      <w:rPr>
        <w:noProof/>
      </w:rPr>
      <w:drawing>
        <wp:inline distT="0" distB="0" distL="0" distR="0" wp14:anchorId="0396CA72" wp14:editId="325782EE">
          <wp:extent cx="2524125" cy="751685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791" cy="754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9763B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b Hansn">
    <w15:presenceInfo w15:providerId="Windows Live" w15:userId="fdff96dceeaa16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6FC"/>
    <w:rsid w:val="002E0396"/>
    <w:rsid w:val="00433730"/>
    <w:rsid w:val="004E29B3"/>
    <w:rsid w:val="00590D07"/>
    <w:rsid w:val="005C3BD6"/>
    <w:rsid w:val="00711AED"/>
    <w:rsid w:val="00732BD3"/>
    <w:rsid w:val="0075124A"/>
    <w:rsid w:val="00784D58"/>
    <w:rsid w:val="008209D9"/>
    <w:rsid w:val="00821CB0"/>
    <w:rsid w:val="008D6863"/>
    <w:rsid w:val="00917E2D"/>
    <w:rsid w:val="00967945"/>
    <w:rsid w:val="00A670CF"/>
    <w:rsid w:val="00B22246"/>
    <w:rsid w:val="00B4616B"/>
    <w:rsid w:val="00B50075"/>
    <w:rsid w:val="00B86B75"/>
    <w:rsid w:val="00BC48D5"/>
    <w:rsid w:val="00BE003E"/>
    <w:rsid w:val="00C36279"/>
    <w:rsid w:val="00CD1DC4"/>
    <w:rsid w:val="00D70D0A"/>
    <w:rsid w:val="00E315A3"/>
    <w:rsid w:val="00E45D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4E279"/>
  <w15:docId w15:val="{45E1F3FA-0C01-4F1B-88D4-2DADFC00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A670C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5007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50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50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50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50075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8209D9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09D9"/>
  </w:style>
  <w:style w:type="paragraph" w:styleId="Footer">
    <w:name w:val="footer"/>
    <w:basedOn w:val="Normal"/>
    <w:link w:val="FooterChar"/>
    <w:unhideWhenUsed/>
    <w:rsid w:val="008209D9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inder.org/v2/gh/IbHansen/UNESCAP-Asia/HEAD?urlpath=tree/Asia/Carbon%20tax%20experiments%20singel%20country.ipynb" TargetMode="External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ybinder.org/v2/gh/IbHansen/UNESCAP-Asia/HEAD?urlpath=tree/Asia/Carbon%20tax%20experiments%20singel%20country.ipynb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37A2-F175-47CD-BCC2-C513121E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285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 Hansn</dc:creator>
  <cp:keywords/>
  <cp:lastModifiedBy>ib Hansn</cp:lastModifiedBy>
  <cp:revision>4</cp:revision>
  <dcterms:created xsi:type="dcterms:W3CDTF">2021-12-02T13:55:00Z</dcterms:created>
  <dcterms:modified xsi:type="dcterms:W3CDTF">2021-12-02T16:50:00Z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